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E63F7" w14:textId="77777777" w:rsidR="005C7CE4" w:rsidRPr="005411F5" w:rsidRDefault="005C7CE4" w:rsidP="005C7CE4">
      <w:pPr>
        <w:pStyle w:val="Title"/>
      </w:pPr>
      <w:r>
        <w:t>Willkommen zu kibon</w:t>
      </w:r>
    </w:p>
    <w:p w14:paraId="7E4DC68E" w14:textId="22634DB2" w:rsidR="005C7CE4" w:rsidRDefault="005C7CE4" w:rsidP="005C7CE4">
      <w:r>
        <w:t xml:space="preserve">Willkommen bei der Schulung zu kiBon. Mit dieser Schulung lernen Sie die Prozesse sowie die unterschiedlichen Rollen innerhalb von kiBon kennen mit dem Ziel, dass Sie nach dieser Schulung in der Lage sind, die Pflichten Ihrer </w:t>
      </w:r>
      <w:r w:rsidR="004065CB">
        <w:t>Institution</w:t>
      </w:r>
      <w:r>
        <w:t xml:space="preserve"> zu erfüllen.</w:t>
      </w:r>
    </w:p>
    <w:p w14:paraId="08C72EE6" w14:textId="77777777" w:rsidR="005C7CE4" w:rsidRDefault="005C7CE4" w:rsidP="005C7CE4">
      <w:r>
        <w:rPr>
          <w:noProof/>
        </w:rPr>
        <w:drawing>
          <wp:anchor distT="0" distB="0" distL="114300" distR="114300" simplePos="0" relativeHeight="251659264" behindDoc="0" locked="0" layoutInCell="1" allowOverlap="1" wp14:anchorId="41028900" wp14:editId="79E34D5E">
            <wp:simplePos x="0" y="0"/>
            <wp:positionH relativeFrom="column">
              <wp:posOffset>-492125</wp:posOffset>
            </wp:positionH>
            <wp:positionV relativeFrom="paragraph">
              <wp:posOffset>575310</wp:posOffset>
            </wp:positionV>
            <wp:extent cx="6733540" cy="403161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ame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33540" cy="4031615"/>
                    </a:xfrm>
                    <a:prstGeom prst="rect">
                      <a:avLst/>
                    </a:prstGeom>
                  </pic:spPr>
                </pic:pic>
              </a:graphicData>
            </a:graphic>
            <wp14:sizeRelH relativeFrom="page">
              <wp14:pctWidth>0</wp14:pctWidth>
            </wp14:sizeRelH>
            <wp14:sizeRelV relativeFrom="page">
              <wp14:pctHeight>0</wp14:pctHeight>
            </wp14:sizeRelV>
          </wp:anchor>
        </w:drawing>
      </w:r>
      <w:r>
        <w:t>Mittels kiBon werden Gesuche für Betreuungsgutscheine abgewickelt und mit allen involvierten Parteien verwaltet.</w:t>
      </w:r>
    </w:p>
    <w:p w14:paraId="5C5EE407" w14:textId="77777777" w:rsidR="005C7CE4" w:rsidRDefault="005C7CE4" w:rsidP="005C7CE4">
      <w:r>
        <w:br/>
        <w:t xml:space="preserve">Wie </w:t>
      </w:r>
      <w:del w:id="0" w:author="Schmidt Michael" w:date="2019-02-28T14:12:00Z">
        <w:r w:rsidDel="00BC71B6">
          <w:delText>Sie aus dem</w:delText>
        </w:r>
      </w:del>
      <w:ins w:id="1" w:author="Schmidt Michael" w:date="2019-02-28T14:12:00Z">
        <w:r>
          <w:t>im</w:t>
        </w:r>
      </w:ins>
      <w:r>
        <w:t xml:space="preserve"> Diagramm </w:t>
      </w:r>
      <w:del w:id="2" w:author="Schmidt Michael" w:date="2019-02-28T14:12:00Z">
        <w:r w:rsidDel="00BC71B6">
          <w:delText>herauslesen</w:delText>
        </w:r>
      </w:del>
      <w:ins w:id="3" w:author="Schmidt Michael" w:date="2019-02-28T14:12:00Z">
        <w:r>
          <w:t>dargestellt</w:t>
        </w:r>
      </w:ins>
      <w:r>
        <w:t xml:space="preserve">, sind Ihre Kernaufgaben als Institution die Platzbestätigung von erfassten Gesuchen. kiBon dient dabei als Schnittstelle zwischen den Familien, der Gemeinde und Ihnen als Institution. Weiter werden die monatlichen Auszahlungen der Gemeinden an Sie über kiBon ausgelöst. </w:t>
      </w:r>
    </w:p>
    <w:p w14:paraId="3F5EBC68" w14:textId="77777777" w:rsidR="005C7CE4" w:rsidRDefault="005C7CE4" w:rsidP="005C7CE4">
      <w:r>
        <w:t>Nach dieser Schulung werden Sie wissen, wie Sie Ihre Kernaufgaben mittels kiBon erfolgreich durchführen können.</w:t>
      </w:r>
      <w: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6D9"/>
        <w:tblLook w:val="04A0" w:firstRow="1" w:lastRow="0" w:firstColumn="1" w:lastColumn="0" w:noHBand="0" w:noVBand="1"/>
      </w:tblPr>
      <w:tblGrid>
        <w:gridCol w:w="1134"/>
        <w:gridCol w:w="7886"/>
      </w:tblGrid>
      <w:tr w:rsidR="005C7CE4" w14:paraId="2475E4FE" w14:textId="77777777" w:rsidTr="0064243F">
        <w:tc>
          <w:tcPr>
            <w:tcW w:w="1134" w:type="dxa"/>
            <w:shd w:val="clear" w:color="auto" w:fill="FFF6D9"/>
            <w:vAlign w:val="center"/>
          </w:tcPr>
          <w:p w14:paraId="306EAFC8" w14:textId="77777777" w:rsidR="005C7CE4" w:rsidRPr="00ED6F4B" w:rsidRDefault="005C7CE4" w:rsidP="00C150BB">
            <w:pPr>
              <w:pStyle w:val="NoSpacing"/>
              <w:jc w:val="center"/>
            </w:pPr>
            <w:del w:id="4" w:author="Schmidt Michael" w:date="2019-03-01T16:14:00Z">
              <w:r w:rsidRPr="00ED6F4B" w:rsidDel="00630A62">
                <w:lastRenderedPageBreak/>
                <w:drawing>
                  <wp:inline distT="0" distB="0" distL="0" distR="0" wp14:anchorId="78CBA8CA" wp14:editId="381754C7">
                    <wp:extent cx="442210" cy="4422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p_warning_248848_FFD5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183" cy="450183"/>
                            </a:xfrm>
                            <a:prstGeom prst="rect">
                              <a:avLst/>
                            </a:prstGeom>
                          </pic:spPr>
                        </pic:pic>
                      </a:graphicData>
                    </a:graphic>
                  </wp:inline>
                </w:drawing>
              </w:r>
            </w:del>
            <w:ins w:id="5" w:author="Schmidt Michael" w:date="2019-03-01T16:13:00Z">
              <w:r>
                <w:drawing>
                  <wp:inline distT="0" distB="0" distL="0" distR="0" wp14:anchorId="721C38D2" wp14:editId="3FBCCB06">
                    <wp:extent cx="472969" cy="472969"/>
                    <wp:effectExtent l="0" t="0" r="0" b="0"/>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p_warning_228825_00000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4600" cy="484600"/>
                            </a:xfrm>
                            <a:prstGeom prst="rect">
                              <a:avLst/>
                            </a:prstGeom>
                          </pic:spPr>
                        </pic:pic>
                      </a:graphicData>
                    </a:graphic>
                  </wp:inline>
                </w:drawing>
              </w:r>
            </w:ins>
          </w:p>
        </w:tc>
        <w:tc>
          <w:tcPr>
            <w:tcW w:w="7886" w:type="dxa"/>
            <w:shd w:val="clear" w:color="auto" w:fill="FFF6D9"/>
            <w:vAlign w:val="center"/>
          </w:tcPr>
          <w:p w14:paraId="215A68DF" w14:textId="77777777" w:rsidR="005C7CE4" w:rsidRPr="00046BFC" w:rsidRDefault="005C7CE4" w:rsidP="00B67F45">
            <w:pPr>
              <w:pStyle w:val="NoSpacing"/>
              <w:rPr>
                <w:b/>
                <w:lang w:val="de-DE"/>
              </w:rPr>
            </w:pPr>
            <w:r w:rsidRPr="00046BFC">
              <w:rPr>
                <w:lang w:val="de-DE"/>
              </w:rPr>
              <w:br/>
              <w:t xml:space="preserve">Die Schulung wird auf einem Test-System durchgeführt. Sobald die Schulung abgeschlossen ist, verwenden Sie bitte wieder das offizielle System </w:t>
            </w:r>
            <w:r w:rsidRPr="0013685E">
              <w:rPr>
                <w:color w:val="000000" w:themeColor="text1"/>
                <w:lang w:val="de-DE"/>
              </w:rPr>
              <w:t xml:space="preserve">unter </w:t>
            </w:r>
            <w:r w:rsidR="00B914A6">
              <w:fldChar w:fldCharType="begin"/>
            </w:r>
            <w:r w:rsidR="00B914A6" w:rsidRPr="00D330B5">
              <w:rPr>
                <w:lang w:val="de-DE"/>
              </w:rPr>
              <w:instrText xml:space="preserve"> HYPERLINK "https://www.kibon.ch" </w:instrText>
            </w:r>
            <w:r w:rsidR="00B914A6">
              <w:fldChar w:fldCharType="separate"/>
            </w:r>
            <w:r w:rsidRPr="0013685E">
              <w:rPr>
                <w:rStyle w:val="Hyperlink"/>
                <w:color w:val="000000" w:themeColor="text1"/>
                <w:lang w:val="de-DE"/>
              </w:rPr>
              <w:t>https://www.kibon.ch</w:t>
            </w:r>
            <w:r w:rsidR="00B914A6">
              <w:rPr>
                <w:rStyle w:val="Hyperlink"/>
                <w:color w:val="000000" w:themeColor="text1"/>
                <w:lang w:val="de-DE"/>
              </w:rPr>
              <w:fldChar w:fldCharType="end"/>
            </w:r>
            <w:r w:rsidRPr="0013685E">
              <w:rPr>
                <w:color w:val="000000" w:themeColor="text1"/>
                <w:lang w:val="de-DE"/>
              </w:rPr>
              <w:t>!</w:t>
            </w:r>
            <w:r w:rsidRPr="0013685E">
              <w:rPr>
                <w:b/>
                <w:color w:val="000000" w:themeColor="text1"/>
                <w:lang w:val="de-DE"/>
              </w:rPr>
              <w:t xml:space="preserve"> </w:t>
            </w:r>
            <w:r w:rsidRPr="00046BFC">
              <w:rPr>
                <w:b/>
                <w:lang w:val="de-DE"/>
              </w:rPr>
              <w:br/>
            </w:r>
          </w:p>
        </w:tc>
      </w:tr>
    </w:tbl>
    <w:p w14:paraId="59DE9DAB" w14:textId="3591C6A2" w:rsidR="005C7CE4" w:rsidRDefault="005C7CE4" w:rsidP="005C7CE4">
      <w:del w:id="6" w:author="Schmidt Michael" w:date="2019-03-01T11:07:00Z">
        <w:r w:rsidDel="007B0D1A">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DA6D9A" w:rsidRPr="00DA6D9A" w14:paraId="0125FD5C" w14:textId="77777777" w:rsidTr="006E4DA9">
        <w:trPr>
          <w:ins w:id="7" w:author="Schmidt Michael" w:date="2019-02-26T10:48:00Z"/>
        </w:trPr>
        <w:tc>
          <w:tcPr>
            <w:tcW w:w="1134" w:type="dxa"/>
            <w:shd w:val="clear" w:color="auto" w:fill="C9E6F7"/>
            <w:vAlign w:val="center"/>
          </w:tcPr>
          <w:p w14:paraId="60DE86CD" w14:textId="77777777" w:rsidR="00DA6D9A" w:rsidRPr="00131AAE" w:rsidRDefault="00DA6D9A" w:rsidP="006E4DA9">
            <w:pPr>
              <w:pStyle w:val="NoSpacing"/>
              <w:jc w:val="center"/>
              <w:rPr>
                <w:ins w:id="8" w:author="Schmidt Michael" w:date="2019-02-26T10:48:00Z"/>
              </w:rPr>
            </w:pPr>
            <w:ins w:id="9" w:author="Schmidt Michael" w:date="2019-03-01T16:17:00Z">
              <w:r>
                <w:drawing>
                  <wp:inline distT="0" distB="0" distL="0" distR="0" wp14:anchorId="29755CD5" wp14:editId="167729E1">
                    <wp:extent cx="472969" cy="472969"/>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53E657D7" w14:textId="1328ED89" w:rsidR="00DA6D9A" w:rsidRDefault="00DA6D9A" w:rsidP="006E4DA9">
            <w:pPr>
              <w:pStyle w:val="NoSpacing"/>
              <w:rPr>
                <w:lang w:val="de-DE"/>
              </w:rPr>
            </w:pPr>
            <w:r>
              <w:rPr>
                <w:lang w:val="de-DE"/>
              </w:rPr>
              <w:br/>
              <w:t xml:space="preserve">Wir empfehlen Ihnen für die Arbeit mit kiBon sofern möglich den Browser </w:t>
            </w:r>
            <w:r>
              <w:rPr>
                <w:b/>
                <w:lang w:val="de-DE"/>
              </w:rPr>
              <w:t xml:space="preserve">Google Chrome </w:t>
            </w:r>
            <w:r>
              <w:rPr>
                <w:lang w:val="de-DE"/>
              </w:rPr>
              <w:t>zu verwenden.</w:t>
            </w:r>
          </w:p>
          <w:p w14:paraId="242D62A2" w14:textId="7C990D8E" w:rsidR="00DA6D9A" w:rsidRPr="00DA6D9A" w:rsidRDefault="00DA6D9A" w:rsidP="006E4DA9">
            <w:pPr>
              <w:pStyle w:val="NoSpacing"/>
              <w:rPr>
                <w:ins w:id="10" w:author="Schmidt Michael" w:date="2019-02-26T10:48:00Z"/>
                <w:lang w:val="de-DE"/>
              </w:rPr>
            </w:pPr>
            <w:r>
              <w:rPr>
                <w:lang w:val="de-DE"/>
              </w:rPr>
              <w:fldChar w:fldCharType="begin"/>
            </w:r>
            <w:r>
              <w:rPr>
                <w:lang w:val="de-DE"/>
              </w:rPr>
              <w:instrText xml:space="preserve"> HYPERLINK "https://www.google.ch/chrome" </w:instrText>
            </w:r>
            <w:r>
              <w:rPr>
                <w:lang w:val="de-DE"/>
              </w:rPr>
              <w:fldChar w:fldCharType="separate"/>
            </w:r>
            <w:r w:rsidRPr="00F7724C">
              <w:rPr>
                <w:rStyle w:val="Hyperlink"/>
                <w:lang w:val="de-DE"/>
              </w:rPr>
              <w:t>https://www.google.ch/chrome</w:t>
            </w:r>
            <w:r>
              <w:rPr>
                <w:lang w:val="de-DE"/>
              </w:rPr>
              <w:fldChar w:fldCharType="end"/>
            </w:r>
            <w:r>
              <w:rPr>
                <w:lang w:val="de-DE"/>
              </w:rPr>
              <w:t xml:space="preserve"> </w:t>
            </w:r>
          </w:p>
          <w:p w14:paraId="46C4A620" w14:textId="77777777" w:rsidR="00DA6D9A" w:rsidRPr="00046BFC" w:rsidRDefault="00DA6D9A" w:rsidP="006E4DA9">
            <w:pPr>
              <w:pStyle w:val="NoSpacing"/>
              <w:rPr>
                <w:ins w:id="11" w:author="Schmidt Michael" w:date="2019-02-26T10:48:00Z"/>
                <w:lang w:val="de-DE"/>
              </w:rPr>
            </w:pPr>
          </w:p>
        </w:tc>
      </w:tr>
    </w:tbl>
    <w:p w14:paraId="347E004E" w14:textId="77777777" w:rsidR="00DA6D9A" w:rsidRPr="00DA6D9A" w:rsidRDefault="00DA6D9A" w:rsidP="005C7CE4">
      <w:pPr>
        <w:rPr>
          <w:lang w:val="de-DE"/>
        </w:rPr>
      </w:pPr>
    </w:p>
    <w:p w14:paraId="4C538834" w14:textId="77777777" w:rsidR="005C7CE4" w:rsidRPr="005411F5" w:rsidRDefault="005C7CE4" w:rsidP="005C7CE4">
      <w:pPr>
        <w:pStyle w:val="Title"/>
      </w:pPr>
      <w:r>
        <w:t>Auf kiBon registrieren</w:t>
      </w:r>
    </w:p>
    <w:p w14:paraId="3B9D1FFD" w14:textId="77777777" w:rsidR="005C7CE4" w:rsidRDefault="005C7CE4" w:rsidP="005C7CE4">
      <w:pPr>
        <w:rPr>
          <w:ins w:id="12" w:author="Schmidt Michael" w:date="2019-02-26T10:48:00Z"/>
        </w:rPr>
      </w:pPr>
      <w:del w:id="13" w:author="Schmidt Michael" w:date="2019-02-26T10:46:00Z">
        <w:r w:rsidRPr="005411F5" w:rsidDel="00CE0C09">
          <w:delText>Um die Schulung zu starten, folgend Sie den Anweisungen in der Einladungs-Mail.</w:delText>
        </w:r>
      </w:del>
      <w:ins w:id="14" w:author="Schmidt Michael" w:date="2019-02-26T10:46:00Z">
        <w:r>
          <w:t xml:space="preserve">Sie haben </w:t>
        </w:r>
      </w:ins>
      <w:ins w:id="15" w:author="Schmidt Michael" w:date="2019-02-28T14:16:00Z">
        <w:r>
          <w:t>zu</w:t>
        </w:r>
      </w:ins>
      <w:ins w:id="16" w:author="Schmidt Michael" w:date="2019-02-26T10:46:00Z">
        <w:r>
          <w:t xml:space="preserve"> diesem Dokument </w:t>
        </w:r>
      </w:ins>
      <w:ins w:id="17" w:author="Schmidt Michael" w:date="2019-02-26T10:47:00Z">
        <w:r>
          <w:t xml:space="preserve">eine Einladungs-E-Mail erhalten. Lesen Sie </w:t>
        </w:r>
      </w:ins>
      <w:ins w:id="18" w:author="Schmidt Michael" w:date="2019-02-28T14:17:00Z">
        <w:r>
          <w:t>diese</w:t>
        </w:r>
      </w:ins>
      <w:ins w:id="19" w:author="Schmidt Michael" w:date="2019-02-26T10:47:00Z">
        <w:r>
          <w:t xml:space="preserve"> durch, drücken Sie auf den Einladungslink und folgen Sie </w:t>
        </w:r>
      </w:ins>
      <w:ins w:id="20" w:author="Schmidt Michael" w:date="2019-02-26T10:48:00Z">
        <w:r>
          <w:t xml:space="preserve">den Anweisungen auf der Webseite bis zum Profil Ihrer </w:t>
        </w:r>
      </w:ins>
      <w:r>
        <w:t>Institution</w:t>
      </w:r>
      <w:ins w:id="21" w:author="Schmidt Michael" w:date="2019-02-26T10:48:00Z">
        <w:r>
          <w: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5C7CE4" w14:paraId="20032646" w14:textId="77777777" w:rsidTr="0064243F">
        <w:trPr>
          <w:ins w:id="22" w:author="Schmidt Michael" w:date="2019-02-26T10:48:00Z"/>
        </w:trPr>
        <w:tc>
          <w:tcPr>
            <w:tcW w:w="1134" w:type="dxa"/>
            <w:shd w:val="clear" w:color="auto" w:fill="C9E6F7"/>
            <w:vAlign w:val="center"/>
          </w:tcPr>
          <w:p w14:paraId="15E0F25F" w14:textId="77777777" w:rsidR="005C7CE4" w:rsidRPr="00131AAE" w:rsidRDefault="005C7CE4" w:rsidP="00C150BB">
            <w:pPr>
              <w:pStyle w:val="NoSpacing"/>
              <w:jc w:val="center"/>
              <w:rPr>
                <w:ins w:id="23" w:author="Schmidt Michael" w:date="2019-02-26T10:48:00Z"/>
              </w:rPr>
            </w:pPr>
            <w:ins w:id="24" w:author="Schmidt Michael" w:date="2019-03-01T16:17:00Z">
              <w:r>
                <w:drawing>
                  <wp:inline distT="0" distB="0" distL="0" distR="0" wp14:anchorId="48C56D09" wp14:editId="58F4D386">
                    <wp:extent cx="472969" cy="472969"/>
                    <wp:effectExtent l="0" t="0" r="0" b="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71BEE899" w14:textId="77777777" w:rsidR="005C7CE4" w:rsidRPr="00046BFC" w:rsidRDefault="005C7CE4" w:rsidP="00B67F45">
            <w:pPr>
              <w:pStyle w:val="NoSpacing"/>
              <w:rPr>
                <w:ins w:id="25" w:author="Schmidt Michael" w:date="2019-02-26T10:48:00Z"/>
                <w:lang w:val="de-DE"/>
              </w:rPr>
            </w:pPr>
            <w:ins w:id="26" w:author="Schmidt Michael" w:date="2019-02-26T10:48:00Z">
              <w:r w:rsidRPr="00046BFC">
                <w:rPr>
                  <w:lang w:val="de-DE"/>
                </w:rPr>
                <w:br/>
              </w:r>
              <w:r w:rsidRPr="00046BFC">
                <w:rPr>
                  <w:lang w:val="de-DE"/>
                  <w:rPrChange w:id="27" w:author="Schmidt Michael" w:date="2019-02-26T10:48:00Z">
                    <w:rPr>
                      <w:b/>
                    </w:rPr>
                  </w:rPrChange>
                </w:rPr>
                <w:t>kiBon</w:t>
              </w:r>
              <w:r w:rsidRPr="00046BFC">
                <w:rPr>
                  <w:lang w:val="de-DE"/>
                </w:rPr>
                <w:t xml:space="preserve"> verwendet das BE-Login für die Account-Ver</w:t>
              </w:r>
            </w:ins>
            <w:ins w:id="28" w:author="Schmidt Michael" w:date="2019-02-26T10:49:00Z">
              <w:r w:rsidRPr="00046BFC">
                <w:rPr>
                  <w:lang w:val="de-DE"/>
                </w:rPr>
                <w:t>waltung</w:t>
              </w:r>
            </w:ins>
            <w:ins w:id="29" w:author="Schmidt Michael" w:date="2019-03-01T13:37:00Z">
              <w:r w:rsidRPr="00046BFC">
                <w:rPr>
                  <w:lang w:val="de-DE"/>
                </w:rPr>
                <w:t>, deshalb</w:t>
              </w:r>
            </w:ins>
            <w:ins w:id="30" w:author="Schmidt Michael" w:date="2019-02-26T10:49:00Z">
              <w:r w:rsidRPr="00046BFC">
                <w:rPr>
                  <w:lang w:val="de-DE"/>
                </w:rPr>
                <w:t xml:space="preserve"> benötigen Sie einen BE-Login-Account.</w:t>
              </w:r>
            </w:ins>
          </w:p>
          <w:p w14:paraId="43EE175D" w14:textId="77777777" w:rsidR="005C7CE4" w:rsidRPr="00046BFC" w:rsidRDefault="005C7CE4">
            <w:pPr>
              <w:pStyle w:val="NoSpacing"/>
              <w:rPr>
                <w:ins w:id="31" w:author="Schmidt Michael" w:date="2019-02-26T10:48:00Z"/>
                <w:lang w:val="de-DE"/>
              </w:rPr>
            </w:pPr>
          </w:p>
        </w:tc>
      </w:tr>
    </w:tbl>
    <w:p w14:paraId="33E01CF4" w14:textId="77777777" w:rsidR="005C7CE4" w:rsidRDefault="005C7CE4">
      <w:pPr>
        <w:pStyle w:val="NoSpacing"/>
        <w:pPrChange w:id="32" w:author="Schmidt Michael" w:date="2019-02-26T10:49:00Z">
          <w:pPr/>
        </w:pPrChange>
      </w:pPr>
    </w:p>
    <w:p w14:paraId="7C741770" w14:textId="73B23A77" w:rsidR="005C7CE4" w:rsidRPr="006A5B52" w:rsidRDefault="005C7CE4" w:rsidP="00046BFC">
      <w:pPr>
        <w:rPr>
          <w:b/>
        </w:rPr>
      </w:pPr>
      <w:r>
        <w:t xml:space="preserve">Sobald Sie auf das Profil Ihrer Institution </w:t>
      </w:r>
      <w:del w:id="33" w:author="Schmidt Michael" w:date="2019-03-01T13:38:00Z">
        <w:r w:rsidDel="001A0F31">
          <w:delText>gelangt sind</w:delText>
        </w:r>
      </w:del>
      <w:ins w:id="34" w:author="Schmidt Michael" w:date="2019-03-01T13:38:00Z">
        <w:r>
          <w:t>gelangen</w:t>
        </w:r>
      </w:ins>
      <w:r>
        <w:t>, sind Sie erfolgreich auf kiBon registriert. Der letzte Schritt ist</w:t>
      </w:r>
      <w:del w:id="35" w:author="Schmidt Michael" w:date="2019-03-01T13:38:00Z">
        <w:r w:rsidDel="001A0F31">
          <w:delText xml:space="preserve"> jetzt noch</w:delText>
        </w:r>
      </w:del>
      <w:r>
        <w:t>, Ihr Institutions-Profil zu komplettieren.</w:t>
      </w:r>
    </w:p>
    <w:p w14:paraId="74CC1F44" w14:textId="77777777" w:rsidR="005C7CE4" w:rsidRPr="005411F5" w:rsidRDefault="005C7CE4" w:rsidP="005C7CE4">
      <w:pPr>
        <w:pStyle w:val="Heading1"/>
      </w:pPr>
      <w:r w:rsidRPr="005411F5">
        <w:t>Willkommen bei kiBon</w:t>
      </w:r>
    </w:p>
    <w:p w14:paraId="55D86AD7" w14:textId="77777777" w:rsidR="005C7CE4" w:rsidRPr="005411F5" w:rsidRDefault="005C7CE4" w:rsidP="005C7CE4">
      <w:r w:rsidRPr="005411F5">
        <w:t xml:space="preserve">Sobald Sie das </w:t>
      </w:r>
      <w:r>
        <w:t>Institutions-Profil</w:t>
      </w:r>
      <w:r w:rsidRPr="005411F5">
        <w:t xml:space="preserve"> gespeichert haben, kommen Sie auf die Willkommensseite. </w:t>
      </w:r>
      <w:r>
        <w:t>Wir empfehlen Ihnen, die beschriebene Tour durchzuführen.</w:t>
      </w:r>
    </w:p>
    <w:p w14:paraId="6A878CC0" w14:textId="3B8C0B7B" w:rsidR="005C7CE4" w:rsidRPr="005411F5" w:rsidDel="00CE0C09" w:rsidRDefault="005C7CE4" w:rsidP="005C7CE4">
      <w:pPr>
        <w:rPr>
          <w:del w:id="36" w:author="Schmidt Michael" w:date="2019-02-26T10:52:00Z"/>
        </w:rPr>
      </w:pPr>
      <w:r w:rsidRPr="005411F5">
        <w:t xml:space="preserve">Ist die Tour beendet, befinden Sie sich </w:t>
      </w:r>
      <w:r w:rsidR="00E07FDC">
        <w:t>in</w:t>
      </w:r>
      <w:r w:rsidRPr="005411F5">
        <w:t xml:space="preserve"> der leeren Pendenzenliste. Fahren Sie mit dem nächsten Schritt fort.</w:t>
      </w:r>
    </w:p>
    <w:p w14:paraId="6D2F8900" w14:textId="3A911940" w:rsidR="003D4EF1" w:rsidRDefault="005C7CE4">
      <w:pPr>
        <w:spacing w:after="160" w:line="259" w:lineRule="auto"/>
      </w:pPr>
      <w:del w:id="37" w:author="Schmidt Michael" w:date="2019-02-26T10:52:00Z">
        <w:r w:rsidRPr="005411F5" w:rsidDel="00CE0C09">
          <w:br w:type="page"/>
        </w:r>
      </w:del>
      <w:r w:rsidR="003D4EF1">
        <w:br w:type="page"/>
      </w:r>
    </w:p>
    <w:p w14:paraId="53A7AA61" w14:textId="77777777" w:rsidR="005C7CE4" w:rsidRPr="005411F5" w:rsidRDefault="005C7CE4" w:rsidP="005C7CE4">
      <w:pPr>
        <w:pStyle w:val="Title"/>
      </w:pPr>
      <w:r w:rsidRPr="005411F5">
        <w:lastRenderedPageBreak/>
        <w:t>Mitarbeiter einladen</w:t>
      </w:r>
    </w:p>
    <w:p w14:paraId="62401BEF" w14:textId="77777777" w:rsidR="005C7CE4" w:rsidRDefault="005C7CE4" w:rsidP="005C7CE4">
      <w:r>
        <w:t>Wie bei der Tour erwähnt, werden j</w:t>
      </w:r>
      <w:r w:rsidRPr="005411F5">
        <w:t xml:space="preserve">egliche administrativen Einstellungen </w:t>
      </w:r>
      <w:del w:id="38" w:author="Schmidt Michael" w:date="2019-02-26T10:52:00Z">
        <w:r w:rsidRPr="005411F5" w:rsidDel="00CE0C09">
          <w:delText xml:space="preserve">werden </w:delText>
        </w:r>
      </w:del>
      <w:r w:rsidRPr="005411F5">
        <w:t xml:space="preserve">über Ihre Profil-Schaltfläche </w:t>
      </w:r>
      <w:del w:id="39" w:author="Schmidt Michael" w:date="2019-03-01T13:49:00Z">
        <w:r w:rsidRPr="005411F5" w:rsidDel="00DA7B9D">
          <w:delText xml:space="preserve">ganz </w:delText>
        </w:r>
      </w:del>
      <w:r w:rsidRPr="005411F5">
        <w:t>oben rechts auf der Seite getätigt. Mit einem Klick auf Ihren Namen, öffnen sich alle verfügbaren administrativen Optionen.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5C7CE4" w14:paraId="0976FD03" w14:textId="77777777" w:rsidTr="0064243F">
        <w:tc>
          <w:tcPr>
            <w:tcW w:w="1134" w:type="dxa"/>
            <w:shd w:val="clear" w:color="auto" w:fill="C9E6F7"/>
            <w:vAlign w:val="center"/>
          </w:tcPr>
          <w:p w14:paraId="507C91B7" w14:textId="77777777" w:rsidR="005C7CE4" w:rsidRPr="00131AAE" w:rsidRDefault="005C7CE4" w:rsidP="00C150BB">
            <w:pPr>
              <w:pStyle w:val="NoSpacing"/>
              <w:jc w:val="center"/>
            </w:pPr>
            <w:del w:id="40" w:author="Schmidt Michael" w:date="2019-03-01T16:17:00Z">
              <w:r w:rsidDel="00630A62">
                <w:drawing>
                  <wp:inline distT="0" distB="0" distL="0" distR="0" wp14:anchorId="4363B30A" wp14:editId="62D86E08">
                    <wp:extent cx="439200" cy="439200"/>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41" w:author="Schmidt Michael" w:date="2019-03-01T16:17:00Z">
              <w:r>
                <w:drawing>
                  <wp:inline distT="0" distB="0" distL="0" distR="0" wp14:anchorId="24021C39" wp14:editId="00017F18">
                    <wp:extent cx="472969" cy="472969"/>
                    <wp:effectExtent l="0" t="0" r="0" b="0"/>
                    <wp:docPr id="22" name="Graph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55EEF6EA" w14:textId="77777777" w:rsidR="005C7CE4" w:rsidRPr="00046BFC" w:rsidRDefault="005C7CE4" w:rsidP="00B67F45">
            <w:pPr>
              <w:pStyle w:val="NoSpacing"/>
              <w:rPr>
                <w:lang w:val="de-DE"/>
              </w:rPr>
            </w:pPr>
            <w:r w:rsidRPr="00046BFC">
              <w:rPr>
                <w:lang w:val="de-DE"/>
              </w:rPr>
              <w:br/>
              <w:t xml:space="preserve">Nur Administratoren haben </w:t>
            </w:r>
            <w:del w:id="42" w:author="Schmidt Michael" w:date="2019-03-01T13:50:00Z">
              <w:r w:rsidRPr="00046BFC" w:rsidDel="00DA7B9D">
                <w:rPr>
                  <w:lang w:val="de-DE"/>
                </w:rPr>
                <w:delText xml:space="preserve">hier </w:delText>
              </w:r>
            </w:del>
            <w:ins w:id="43" w:author="Schmidt Michael" w:date="2019-03-01T13:50:00Z">
              <w:r w:rsidRPr="00046BFC">
                <w:rPr>
                  <w:lang w:val="de-DE"/>
                </w:rPr>
                <w:t xml:space="preserve">in der Liste </w:t>
              </w:r>
            </w:ins>
            <w:r w:rsidRPr="00046BFC">
              <w:rPr>
                <w:lang w:val="de-DE"/>
              </w:rPr>
              <w:t xml:space="preserve">weitere Funktionen </w:t>
            </w:r>
            <w:del w:id="44" w:author="Schmidt Michael" w:date="2019-02-26T10:54:00Z">
              <w:r w:rsidRPr="00046BFC" w:rsidDel="00CE0C09">
                <w:rPr>
                  <w:lang w:val="de-DE"/>
                </w:rPr>
                <w:delText xml:space="preserve">neben </w:delText>
              </w:r>
            </w:del>
            <w:ins w:id="45" w:author="Schmidt Michael" w:date="2019-03-01T13:50:00Z">
              <w:r w:rsidRPr="00046BFC">
                <w:rPr>
                  <w:lang w:val="de-DE"/>
                </w:rPr>
                <w:t>zusätzlich zu</w:t>
              </w:r>
            </w:ins>
            <w:ins w:id="46" w:author="Schmidt Michael" w:date="2019-02-26T10:54:00Z">
              <w:r w:rsidRPr="00046BFC">
                <w:rPr>
                  <w:lang w:val="de-DE"/>
                </w:rPr>
                <w:t xml:space="preserve"> </w:t>
              </w:r>
            </w:ins>
            <w:r w:rsidRPr="00046BFC">
              <w:rPr>
                <w:lang w:val="de-DE"/>
              </w:rPr>
              <w:t>«</w:t>
            </w:r>
            <w:del w:id="47" w:author="Schmidt Michael" w:date="2019-02-26T11:01:00Z">
              <w:r w:rsidRPr="00046BFC" w:rsidDel="001B709A">
                <w:rPr>
                  <w:lang w:val="de-DE"/>
                </w:rPr>
                <w:delText>abmelden</w:delText>
              </w:r>
            </w:del>
            <w:ins w:id="48" w:author="Schmidt Michael" w:date="2019-02-26T11:01:00Z">
              <w:r w:rsidRPr="00046BFC">
                <w:rPr>
                  <w:lang w:val="de-DE"/>
                </w:rPr>
                <w:t>Ausloggen</w:t>
              </w:r>
            </w:ins>
            <w:r w:rsidRPr="00046BFC">
              <w:rPr>
                <w:lang w:val="de-DE"/>
              </w:rPr>
              <w:t xml:space="preserve">». </w:t>
            </w:r>
          </w:p>
          <w:p w14:paraId="4B835C41" w14:textId="77777777" w:rsidR="005C7CE4" w:rsidRPr="00046BFC" w:rsidRDefault="005C7CE4" w:rsidP="00B67F45">
            <w:pPr>
              <w:pStyle w:val="NoSpacing"/>
              <w:rPr>
                <w:lang w:val="de-DE"/>
              </w:rPr>
            </w:pPr>
          </w:p>
        </w:tc>
      </w:tr>
    </w:tbl>
    <w:p w14:paraId="34D515EF" w14:textId="77777777" w:rsidR="005C7CE4" w:rsidRPr="005411F5" w:rsidRDefault="005C7CE4" w:rsidP="00B67F45">
      <w:pPr>
        <w:pStyle w:val="NoSpacing"/>
      </w:pPr>
    </w:p>
    <w:p w14:paraId="6DB7545A" w14:textId="56237C23" w:rsidR="005C7CE4" w:rsidRDefault="005C7CE4" w:rsidP="005C7CE4">
      <w:r w:rsidRPr="005411F5">
        <w:t xml:space="preserve">In der Benutzerliste sehen Administratoren alle Benutzer, welche aktuell für </w:t>
      </w:r>
      <w:r w:rsidR="004D0503">
        <w:t>i</w:t>
      </w:r>
      <w:r w:rsidRPr="005411F5">
        <w:t xml:space="preserve">hre </w:t>
      </w:r>
      <w:r>
        <w:t>Institution</w:t>
      </w:r>
      <w:r w:rsidRPr="005411F5">
        <w:t xml:space="preserve"> </w:t>
      </w:r>
      <w:del w:id="49" w:author="Schmidt Michael" w:date="2019-03-01T13:52:00Z">
        <w:r w:rsidRPr="005411F5" w:rsidDel="00DA7B9D">
          <w:delText xml:space="preserve">hinzugefügt </w:delText>
        </w:r>
      </w:del>
      <w:ins w:id="50" w:author="Schmidt Michael" w:date="2019-03-01T13:52:00Z">
        <w:r>
          <w:t>registriert sind</w:t>
        </w:r>
      </w:ins>
      <w:del w:id="51" w:author="Schmidt Michael" w:date="2019-03-01T13:52:00Z">
        <w:r w:rsidRPr="005411F5" w:rsidDel="00DA7B9D">
          <w:delText>wurden</w:delText>
        </w:r>
      </w:del>
      <w:r w:rsidRPr="005411F5">
        <w:t xml:space="preserve">. Neue Mitarbeiter werden über den </w:t>
      </w:r>
      <w:ins w:id="52" w:author="Schmidt Michael" w:date="2019-02-28T14:29:00Z">
        <w:r>
          <w:t>r</w:t>
        </w:r>
      </w:ins>
      <w:del w:id="53" w:author="Schmidt Michael" w:date="2019-02-28T14:29:00Z">
        <w:r w:rsidRPr="005411F5" w:rsidDel="00F200AD">
          <w:delText>R</w:delText>
        </w:r>
      </w:del>
      <w:r w:rsidRPr="005411F5">
        <w:t>oten Button</w:t>
      </w:r>
      <w:ins w:id="54" w:author="Schmidt Michael" w:date="2019-02-26T11:01:00Z">
        <w:r>
          <w:t xml:space="preserve"> unterhalb der</w:t>
        </w:r>
      </w:ins>
      <w:ins w:id="55" w:author="Schmidt Michael" w:date="2019-02-26T11:02:00Z">
        <w:r>
          <w:t xml:space="preserve"> Liste</w:t>
        </w:r>
      </w:ins>
      <w:r w:rsidRPr="005411F5">
        <w:t xml:space="preserve"> hinzugefügt.</w:t>
      </w:r>
    </w:p>
    <w:p w14:paraId="2D2BFB6E" w14:textId="77777777" w:rsidR="005C7CE4" w:rsidRPr="005411F5" w:rsidRDefault="005C7CE4" w:rsidP="005C7CE4">
      <w:r>
        <w:t xml:space="preserve">Ein Benutzer kann verschiedene Rollen einnehmen. Sie als Verantwortlicher der Institution sind ein «Administrator Institution». </w:t>
      </w:r>
      <w:del w:id="56" w:author="Schmidt Michael" w:date="2019-03-01T13:53:00Z">
        <w:r w:rsidDel="00DA7B9D">
          <w:delText>Folgend werden alle möglichen Rollen für Ihren neuen Mitarbeiter erklärt</w:delText>
        </w:r>
      </w:del>
      <w:r>
        <w:t xml:space="preserve">Mit dieser Rolle kann man die Institution verwalten. </w:t>
      </w:r>
      <w:r>
        <w:br/>
        <w:t>Neben dem Administrator gibt es die «Sachbearbeiter Institution»-Rolle. Diese Rolle ist identisch zur Administrator-Rolle jedoch ohne die Verwaltungsfunktion der Institution(en).</w:t>
      </w:r>
    </w:p>
    <w:p w14:paraId="0B5972D2" w14:textId="77777777" w:rsidR="005C7CE4" w:rsidRPr="005411F5" w:rsidRDefault="005C7CE4" w:rsidP="005C7CE4">
      <w:r w:rsidRPr="005411F5">
        <w:t xml:space="preserve">Laden Sie einen Benutzer Ihrer Wahl </w:t>
      </w:r>
      <w:del w:id="57" w:author="Schmidt Michael" w:date="2019-03-01T13:58:00Z">
        <w:r w:rsidRPr="005411F5" w:rsidDel="006B41B0">
          <w:delText>hinzu</w:delText>
        </w:r>
      </w:del>
      <w:ins w:id="58" w:author="Schmidt Michael" w:date="2019-03-01T13:58:00Z">
        <w:r>
          <w:t>ein</w:t>
        </w:r>
      </w:ins>
      <w:r w:rsidRPr="005411F5">
        <w:t>.</w:t>
      </w:r>
      <w:r>
        <w:t xml:space="preserve"> Der angegebene Benutzer erhält </w:t>
      </w:r>
      <w:del w:id="59" w:author="Schmidt Michael" w:date="2019-03-01T13:58:00Z">
        <w:r w:rsidDel="006B41B0">
          <w:delText xml:space="preserve">danach </w:delText>
        </w:r>
      </w:del>
      <w:r>
        <w:t>eine E-Mail.</w:t>
      </w:r>
      <w:ins w:id="60" w:author="Schmidt Michael" w:date="2019-02-26T11:05:00Z">
        <w:r>
          <w:t xml:space="preserve"> </w:t>
        </w:r>
      </w:ins>
      <w:ins w:id="61" w:author="Schmidt Michael" w:date="2019-02-26T11:06:00Z">
        <w:r>
          <w:t>Fahren Sie danach mit dem nächsten Schritt fort.</w:t>
        </w:r>
      </w:ins>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5C7CE4" w14:paraId="0EF2F582" w14:textId="77777777" w:rsidTr="0064243F">
        <w:tc>
          <w:tcPr>
            <w:tcW w:w="1134" w:type="dxa"/>
            <w:shd w:val="clear" w:color="auto" w:fill="C9E6F7"/>
            <w:vAlign w:val="center"/>
          </w:tcPr>
          <w:p w14:paraId="01969D30" w14:textId="77777777" w:rsidR="005C7CE4" w:rsidRPr="00C150BB" w:rsidRDefault="005C7CE4" w:rsidP="00C150BB">
            <w:pPr>
              <w:pStyle w:val="NoSpacing"/>
              <w:jc w:val="center"/>
              <w:rPr>
                <w:b/>
              </w:rPr>
            </w:pPr>
            <w:del w:id="62" w:author="Schmidt Michael" w:date="2019-03-01T16:17:00Z">
              <w:r w:rsidDel="00630A62">
                <w:drawing>
                  <wp:inline distT="0" distB="0" distL="0" distR="0" wp14:anchorId="54755AAA" wp14:editId="35240646">
                    <wp:extent cx="439200" cy="439200"/>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63" w:author="Schmidt Michael" w:date="2019-03-01T16:17:00Z">
              <w:r w:rsidRPr="00C150BB">
                <w:rPr>
                  <w:b/>
                </w:rPr>
                <w:drawing>
                  <wp:inline distT="0" distB="0" distL="0" distR="0" wp14:anchorId="42117CF4" wp14:editId="61AC6D10">
                    <wp:extent cx="472969" cy="472969"/>
                    <wp:effectExtent l="0" t="0" r="0" b="0"/>
                    <wp:docPr id="23" name="Graph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0A18E513" w14:textId="77777777" w:rsidR="005C7CE4" w:rsidRPr="00046BFC" w:rsidDel="006B41B0" w:rsidRDefault="005C7CE4" w:rsidP="00B67F45">
            <w:pPr>
              <w:pStyle w:val="NoSpacing"/>
              <w:rPr>
                <w:del w:id="64" w:author="Schmidt Michael" w:date="2019-03-01T14:01:00Z"/>
                <w:lang w:val="de-DE"/>
              </w:rPr>
            </w:pPr>
            <w:r w:rsidRPr="00046BFC">
              <w:rPr>
                <w:lang w:val="de-DE"/>
              </w:rPr>
              <w:br/>
              <w:t>Der Benutzer wird nur auf dem Test-System berechtigt. Dies</w:t>
            </w:r>
            <w:ins w:id="65" w:author="Schmidt Michael" w:date="2019-03-01T14:00:00Z">
              <w:r w:rsidRPr="00046BFC">
                <w:rPr>
                  <w:lang w:val="de-DE"/>
                </w:rPr>
                <w:t>e Berechtigung</w:t>
              </w:r>
            </w:ins>
            <w:r w:rsidRPr="00046BFC">
              <w:rPr>
                <w:lang w:val="de-DE"/>
              </w:rPr>
              <w:t xml:space="preserve"> gilt nicht für das produktive System</w:t>
            </w:r>
            <w:del w:id="66" w:author="Schmidt Michael" w:date="2019-03-01T14:01:00Z">
              <w:r w:rsidRPr="00046BFC" w:rsidDel="006B41B0">
                <w:rPr>
                  <w:lang w:val="de-DE"/>
                </w:rPr>
                <w:delText>. Wie auch bei Ihnen, meldet sich der eingeladene Benutzer auf dem Test-kiBon-System an</w:delText>
              </w:r>
            </w:del>
            <w:del w:id="67" w:author="Schmidt Michael" w:date="2019-02-28T14:33:00Z">
              <w:r w:rsidRPr="00046BFC" w:rsidDel="00F200AD">
                <w:rPr>
                  <w:lang w:val="de-DE"/>
                </w:rPr>
                <w:delText>,</w:delText>
              </w:r>
            </w:del>
            <w:del w:id="68" w:author="Schmidt Michael" w:date="2019-03-01T14:01:00Z">
              <w:r w:rsidRPr="00046BFC" w:rsidDel="006B41B0">
                <w:rPr>
                  <w:lang w:val="de-DE"/>
                </w:rPr>
                <w:delText xml:space="preserve"> und nicht auf dem produktiven System!</w:delText>
              </w:r>
            </w:del>
          </w:p>
          <w:p w14:paraId="7818CAF0" w14:textId="77777777" w:rsidR="005C7CE4" w:rsidRDefault="005C7CE4" w:rsidP="00B67F45">
            <w:pPr>
              <w:pStyle w:val="NoSpacing"/>
              <w:rPr>
                <w:ins w:id="69" w:author="Schmidt Michael" w:date="2019-03-01T14:01:00Z"/>
              </w:rPr>
            </w:pPr>
            <w:ins w:id="70" w:author="Schmidt Michael" w:date="2019-03-01T14:01:00Z">
              <w:r>
                <w:t>!</w:t>
              </w:r>
            </w:ins>
          </w:p>
          <w:p w14:paraId="6A2E5800" w14:textId="77777777" w:rsidR="005C7CE4" w:rsidRPr="00131AAE" w:rsidRDefault="005C7CE4" w:rsidP="00B67F45">
            <w:pPr>
              <w:pStyle w:val="NoSpacing"/>
            </w:pPr>
          </w:p>
        </w:tc>
      </w:tr>
    </w:tbl>
    <w:p w14:paraId="19C13939" w14:textId="77777777" w:rsidR="005C7CE4" w:rsidRDefault="005C7CE4" w:rsidP="005C7CE4">
      <w:pPr>
        <w:spacing w:after="0"/>
        <w:rPr>
          <w:ins w:id="71" w:author="Schmidt Michael" w:date="2019-02-26T11:08:00Z"/>
          <w:b/>
        </w:rPr>
      </w:pPr>
    </w:p>
    <w:p w14:paraId="24BCEDA4" w14:textId="77777777" w:rsidR="005C7CE4" w:rsidRDefault="005C7CE4" w:rsidP="005C7CE4">
      <w:pPr>
        <w:spacing w:after="0"/>
        <w:rPr>
          <w:ins w:id="72" w:author="Schmidt Michael" w:date="2019-02-26T11:08:00Z"/>
          <w:b/>
        </w:rPr>
      </w:pPr>
      <w:ins w:id="73" w:author="Schmidt Michael" w:date="2019-02-26T11:08:00Z">
        <w:r>
          <w:rPr>
            <w:b/>
          </w:rPr>
          <w:br w:type="page"/>
        </w:r>
      </w:ins>
    </w:p>
    <w:p w14:paraId="7EF56D50" w14:textId="77777777" w:rsidR="005C7CE4" w:rsidRPr="00AD2F40" w:rsidDel="00CA5794" w:rsidRDefault="005C7CE4" w:rsidP="005C7CE4">
      <w:pPr>
        <w:pStyle w:val="Title"/>
        <w:rPr>
          <w:del w:id="74" w:author="Schmidt Michael" w:date="2019-02-26T11:08:00Z"/>
        </w:rPr>
      </w:pPr>
    </w:p>
    <w:p w14:paraId="286F93DE" w14:textId="327BAA8C" w:rsidR="005C7CE4" w:rsidRDefault="005C7CE4" w:rsidP="005C7CE4">
      <w:pPr>
        <w:pStyle w:val="Title"/>
      </w:pPr>
      <w:r w:rsidRPr="00AD2F40">
        <w:t>gesuch erfassen</w:t>
      </w:r>
    </w:p>
    <w:p w14:paraId="1F535FA3" w14:textId="3146C530" w:rsidR="005C7CE4" w:rsidRDefault="00D86143" w:rsidP="005C7CE4">
      <w:r>
        <w:t>Gesuche</w:t>
      </w:r>
      <w:r w:rsidR="003D223A">
        <w:t xml:space="preserve"> um Betreuungsgutscheine</w:t>
      </w:r>
      <w:r w:rsidR="00877570">
        <w:t xml:space="preserve"> zu beantragen,</w:t>
      </w:r>
      <w:r>
        <w:t xml:space="preserve"> können entweder durch die Familien selbst oder durch die Gemeinden auf kiBon erstellt werden. Sie als Institution müssen in einem Gesuch die Plätze bestätigen, doch für diese Schulung muss zuerst ein solches Gesuch erstellt werden. Damit Sie auch wissen, wie ein solches Gesuch komplett aussieht und sie allfällig Familien beim Ausfüllen unterstützen können, werden Sie kurzzeitig in die Rolle einer Gemeinde schlüpfen und ein neues Gesuch manuell erstellen.</w:t>
      </w:r>
    </w:p>
    <w:p w14:paraId="1014DBF5" w14:textId="64591D9E" w:rsidR="00D86143" w:rsidRPr="005411F5" w:rsidRDefault="00D86143" w:rsidP="00D86143">
      <w:pPr>
        <w:pStyle w:val="Heading1"/>
      </w:pPr>
      <w:r w:rsidRPr="005411F5">
        <w:t xml:space="preserve">Als </w:t>
      </w:r>
      <w:r>
        <w:t>Gemeinde</w:t>
      </w:r>
      <w:r w:rsidRPr="005411F5">
        <w:t xml:space="preserve"> anmelden</w:t>
      </w:r>
    </w:p>
    <w:p w14:paraId="0B47089E" w14:textId="77777777" w:rsidR="00D86143" w:rsidRDefault="00D86143" w:rsidP="00D86143">
      <w:pPr>
        <w:rPr>
          <w:ins w:id="75" w:author="Schmidt Michael" w:date="2019-03-01T15:46:00Z"/>
        </w:rPr>
      </w:pPr>
      <w:ins w:id="76" w:author="Schmidt Michael" w:date="2019-03-01T15:46:00Z">
        <w:r>
          <w:t>Me</w:t>
        </w:r>
      </w:ins>
      <w:ins w:id="77" w:author="Schmidt Michael" w:date="2019-03-01T15:47:00Z">
        <w:r>
          <w:t>lden Sie sich über den Account oben rechts ab.</w:t>
        </w:r>
      </w:ins>
    </w:p>
    <w:p w14:paraId="3F225B3B" w14:textId="5B249429" w:rsidR="00D86143" w:rsidRPr="005411F5" w:rsidRDefault="00D86143" w:rsidP="00D86143">
      <w:r w:rsidRPr="005411F5">
        <w:t xml:space="preserve">Wechseln </w:t>
      </w:r>
      <w:del w:id="78" w:author="Schmidt Michael" w:date="2019-03-01T14:23:00Z">
        <w:r w:rsidRPr="005411F5" w:rsidDel="00D03614">
          <w:delText xml:space="preserve">sie </w:delText>
        </w:r>
      </w:del>
      <w:ins w:id="79" w:author="Schmidt Michael" w:date="2019-03-01T14:23:00Z">
        <w:r>
          <w:t>S</w:t>
        </w:r>
        <w:r w:rsidRPr="005411F5">
          <w:t xml:space="preserve">ie </w:t>
        </w:r>
      </w:ins>
      <w:del w:id="80" w:author="Schmidt Michael" w:date="2019-03-01T14:23:00Z">
        <w:r w:rsidRPr="005411F5" w:rsidDel="00D03614">
          <w:delText xml:space="preserve">jetzt </w:delText>
        </w:r>
      </w:del>
      <w:r w:rsidRPr="005411F5">
        <w:t xml:space="preserve">auf die Ansicht der </w:t>
      </w:r>
      <w:r>
        <w:t>Gemeinde</w:t>
      </w:r>
      <w:ins w:id="81" w:author="Schmidt Michael" w:date="2019-03-01T14:24:00Z">
        <w:r>
          <w:t>,</w:t>
        </w:r>
      </w:ins>
      <w:r w:rsidRPr="005411F5">
        <w:t xml:space="preserve"> indem Sie d</w:t>
      </w:r>
      <w:ins w:id="82" w:author="Schmidt Michael" w:date="2019-02-26T13:24:00Z">
        <w:r>
          <w:t xml:space="preserve">en Link </w:t>
        </w:r>
      </w:ins>
      <w:del w:id="83" w:author="Schmidt Michael" w:date="2019-02-26T13:24:00Z">
        <w:r w:rsidRPr="004D2BE8" w:rsidDel="00875D93">
          <w:rPr>
            <w:b/>
          </w:rPr>
          <w:delText xml:space="preserve">ie URL </w:delText>
        </w:r>
      </w:del>
      <w:hyperlink r:id="rId16" w:anchor="/tutorial/gemeinde" w:history="1">
        <w:r w:rsidRPr="00563878">
          <w:rPr>
            <w:rStyle w:val="Hyperlink"/>
            <w:b/>
          </w:rPr>
          <w:t>https://uat-kibon.dvbern.ch/web/#/tutorial/gemeinde</w:t>
        </w:r>
      </w:hyperlink>
      <w:r>
        <w:t xml:space="preserve"> </w:t>
      </w:r>
      <w:r w:rsidRPr="005411F5">
        <w:t>aufrufen.</w:t>
      </w:r>
      <w:del w:id="84" w:author="Schmidt Michael" w:date="2019-03-01T15:50:00Z">
        <w:r w:rsidRPr="005411F5" w:rsidDel="002A0D01">
          <w:delText xml:space="preserve"> Es erscheint eine </w:delText>
        </w:r>
      </w:del>
      <w:del w:id="85" w:author="Schmidt Michael" w:date="2019-03-01T14:25:00Z">
        <w:r w:rsidRPr="005411F5" w:rsidDel="00D03614">
          <w:delText xml:space="preserve">kurze </w:delText>
        </w:r>
      </w:del>
      <w:del w:id="86" w:author="Schmidt Michael" w:date="2019-03-01T15:50:00Z">
        <w:r w:rsidRPr="005411F5" w:rsidDel="002A0D01">
          <w:delText xml:space="preserve">Meldung, </w:delText>
        </w:r>
      </w:del>
      <w:del w:id="87" w:author="Schmidt Michael" w:date="2019-02-28T15:07:00Z">
        <w:r w:rsidRPr="005411F5" w:rsidDel="00635EC0">
          <w:delText>was genau jetzt kommt</w:delText>
        </w:r>
      </w:del>
      <w:del w:id="88" w:author="Schmidt Michael" w:date="2019-03-01T15:50:00Z">
        <w:r w:rsidRPr="005411F5" w:rsidDel="002A0D01">
          <w:delText>.</w:delText>
        </w:r>
      </w:del>
    </w:p>
    <w:p w14:paraId="4B9D6203" w14:textId="6A820278" w:rsidR="00D86143" w:rsidRDefault="00D86143" w:rsidP="00D86143">
      <w:pPr>
        <w:rPr>
          <w:ins w:id="89" w:author="Schmidt Michael" w:date="2019-03-04T13:22:00Z"/>
          <w:noProof/>
        </w:rPr>
      </w:pPr>
      <w:r w:rsidRPr="00EA1D60">
        <w:rPr>
          <w:noProof/>
        </w:rPr>
        <w:drawing>
          <wp:anchor distT="0" distB="0" distL="114300" distR="114300" simplePos="0" relativeHeight="251661312" behindDoc="0" locked="0" layoutInCell="1" allowOverlap="1" wp14:anchorId="4C92C280" wp14:editId="6E388EC6">
            <wp:simplePos x="0" y="0"/>
            <wp:positionH relativeFrom="column">
              <wp:posOffset>4375446</wp:posOffset>
            </wp:positionH>
            <wp:positionV relativeFrom="paragraph">
              <wp:posOffset>423687</wp:posOffset>
            </wp:positionV>
            <wp:extent cx="858520" cy="254000"/>
            <wp:effectExtent l="0" t="0" r="508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8520" cy="254000"/>
                    </a:xfrm>
                    <a:prstGeom prst="rect">
                      <a:avLst/>
                    </a:prstGeom>
                  </pic:spPr>
                </pic:pic>
              </a:graphicData>
            </a:graphic>
            <wp14:sizeRelH relativeFrom="page">
              <wp14:pctWidth>0</wp14:pctWidth>
            </wp14:sizeRelH>
            <wp14:sizeRelV relativeFrom="page">
              <wp14:pctHeight>0</wp14:pctHeight>
            </wp14:sizeRelV>
          </wp:anchor>
        </w:drawing>
      </w:r>
      <w:del w:id="90" w:author="Schmidt Michael" w:date="2019-02-28T15:16:00Z">
        <w:r w:rsidRPr="005411F5" w:rsidDel="002B6F08">
          <w:delText>Sobald angemeldet, landen Sie</w:delText>
        </w:r>
      </w:del>
      <w:ins w:id="91" w:author="Schmidt Michael" w:date="2019-02-28T15:16:00Z">
        <w:r>
          <w:t>Nach der Anmeldung befinden Sie sich</w:t>
        </w:r>
      </w:ins>
      <w:r w:rsidRPr="005411F5">
        <w:t xml:space="preserve"> auf der Pendenzenliste der </w:t>
      </w:r>
      <w:r>
        <w:t>Gemeinde</w:t>
      </w:r>
      <w:r w:rsidRPr="005411F5">
        <w:t xml:space="preserve">. </w:t>
      </w:r>
      <w:del w:id="92" w:author="Schmidt Michael" w:date="2019-03-01T14:28:00Z">
        <w:r w:rsidRPr="005411F5" w:rsidDel="00EA3368">
          <w:delText>Unter Umständen können hier mehrere offene Pendenzen vorhanden sein, mindestens aber Ihr Gesuch, welches Sie zuvor erstellt haben. Identifizieren und öffnen Sie das Gesuch.</w:delText>
        </w:r>
      </w:del>
      <w:r>
        <w:t xml:space="preserve">Um ein neues Gesuch zu eröffnen, </w:t>
      </w:r>
      <w:r w:rsidRPr="005411F5">
        <w:t xml:space="preserve">betätigen Sie den Button </w:t>
      </w:r>
      <w:del w:id="93" w:author="Schmidt Michael" w:date="2019-03-01T14:05:00Z">
        <w:r w:rsidRPr="005411F5" w:rsidDel="006B41B0">
          <w:delText xml:space="preserve">ganz </w:delText>
        </w:r>
      </w:del>
      <w:r w:rsidRPr="005411F5">
        <w:t>rechts in der roten Haupt-Navigation «+ Fall eröffnen»</w:t>
      </w:r>
      <w:r>
        <w:t>.</w:t>
      </w:r>
      <w:r w:rsidRPr="00EA1D60">
        <w:rPr>
          <w:noProof/>
        </w:rPr>
        <w:t xml:space="preserve"> </w:t>
      </w:r>
    </w:p>
    <w:p w14:paraId="028D838E" w14:textId="1AF0471F" w:rsidR="00D330B5" w:rsidRDefault="00D86143" w:rsidP="00D86143">
      <w:pPr>
        <w:rPr>
          <w:noProof/>
        </w:rPr>
      </w:pPr>
      <w:ins w:id="94" w:author="Schmidt Michael" w:date="2019-03-04T13:23:00Z">
        <w:r>
          <w:rPr>
            <w:noProof/>
          </w:rPr>
          <w:t xml:space="preserve">Im folgenden Screenshot werden Ihnen die verschiedenen </w:t>
        </w:r>
      </w:ins>
      <w:ins w:id="95" w:author="Schmidt Michael" w:date="2019-03-04T13:24:00Z">
        <w:r>
          <w:rPr>
            <w:noProof/>
          </w:rPr>
          <w:t>Sektionen der Applikation erklärt:</w:t>
        </w:r>
      </w:ins>
    </w:p>
    <w:p w14:paraId="0EE539B2" w14:textId="77777777" w:rsidR="00D330B5" w:rsidRDefault="00D330B5">
      <w:pPr>
        <w:spacing w:after="160" w:line="259" w:lineRule="auto"/>
        <w:rPr>
          <w:noProof/>
        </w:rPr>
      </w:pPr>
      <w:r>
        <w:rPr>
          <w:noProof/>
        </w:rPr>
        <w:br w:type="page"/>
      </w:r>
    </w:p>
    <w:p w14:paraId="0294BC9D" w14:textId="77777777" w:rsidR="005C7CE4" w:rsidRDefault="005C7CE4" w:rsidP="005C7CE4">
      <w:pPr>
        <w:rPr>
          <w:ins w:id="96" w:author="Schmidt Michael" w:date="2019-03-04T13:24:00Z"/>
        </w:rPr>
      </w:pPr>
      <w:bookmarkStart w:id="97" w:name="_GoBack"/>
      <w:bookmarkEnd w:id="97"/>
      <w:ins w:id="98" w:author="Schmidt Michael" w:date="2019-03-04T13:20:00Z">
        <w:r>
          <w:rPr>
            <w:noProof/>
          </w:rPr>
          <w:lastRenderedPageBreak/>
          <w:drawing>
            <wp:inline distT="0" distB="0" distL="0" distR="0" wp14:anchorId="1BED3730" wp14:editId="7C74A24F">
              <wp:extent cx="5727700" cy="357981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3579812"/>
                      </a:xfrm>
                      <a:prstGeom prst="rect">
                        <a:avLst/>
                      </a:prstGeom>
                    </pic:spPr>
                  </pic:pic>
                </a:graphicData>
              </a:graphic>
            </wp:inline>
          </w:drawing>
        </w:r>
      </w:ins>
    </w:p>
    <w:p w14:paraId="1F147C53" w14:textId="02406DC0" w:rsidR="005C7CE4" w:rsidRDefault="00FC2A34" w:rsidP="005C7CE4">
      <w:pPr>
        <w:pStyle w:val="ListParagraph"/>
        <w:numPr>
          <w:ilvl w:val="0"/>
          <w:numId w:val="1"/>
        </w:numPr>
        <w:rPr>
          <w:ins w:id="99" w:author="Schmidt Michael" w:date="2019-03-04T13:25:00Z"/>
        </w:rPr>
      </w:pPr>
      <w:r>
        <w:t>Kopfzeile</w:t>
      </w:r>
      <w:ins w:id="100" w:author="Schmidt Michael" w:date="2019-03-04T13:24:00Z">
        <w:r w:rsidR="005C7CE4">
          <w:br/>
        </w:r>
      </w:ins>
      <w:r>
        <w:t>Die</w:t>
      </w:r>
      <w:ins w:id="101" w:author="Schmidt Michael" w:date="2019-03-04T13:24:00Z">
        <w:r w:rsidR="005C7CE4">
          <w:t xml:space="preserve"> </w:t>
        </w:r>
      </w:ins>
      <w:r>
        <w:t>Kopfzeile</w:t>
      </w:r>
      <w:ins w:id="102" w:author="Schmidt Michael" w:date="2019-03-04T13:24:00Z">
        <w:r w:rsidR="005C7CE4">
          <w:t xml:space="preserve"> beinhaltet die Suche, der Hilfe-Button sowie ihr Account-Dropdown. </w:t>
        </w:r>
      </w:ins>
      <w:ins w:id="103" w:author="Schmidt Michael" w:date="2019-03-04T13:25:00Z">
        <w:r w:rsidR="005C7CE4">
          <w:t>Er wird immer angezeigt.</w:t>
        </w:r>
        <w:r w:rsidR="005C7CE4">
          <w:br/>
        </w:r>
      </w:ins>
    </w:p>
    <w:p w14:paraId="6FF232DA" w14:textId="59447498" w:rsidR="005C7CE4" w:rsidRDefault="005C7CE4" w:rsidP="005C7CE4">
      <w:pPr>
        <w:pStyle w:val="ListParagraph"/>
        <w:numPr>
          <w:ilvl w:val="0"/>
          <w:numId w:val="1"/>
        </w:numPr>
        <w:rPr>
          <w:ins w:id="104" w:author="Schmidt Michael" w:date="2019-03-04T13:25:00Z"/>
        </w:rPr>
      </w:pPr>
      <w:ins w:id="105" w:author="Schmidt Michael" w:date="2019-03-04T13:25:00Z">
        <w:r>
          <w:t>Navigation</w:t>
        </w:r>
        <w:r>
          <w:br/>
          <w:t xml:space="preserve">Wie </w:t>
        </w:r>
      </w:ins>
      <w:r w:rsidR="00FC2A34">
        <w:t>die Kopfzeile</w:t>
      </w:r>
      <w:ins w:id="106" w:author="Schmidt Michael" w:date="2019-03-04T13:25:00Z">
        <w:r>
          <w:t xml:space="preserve"> wird auch die Navigation jederzeit angezeigt. Sie erlaubt es, auf alle Hauptpunkte von kiBon zu navigieren.</w:t>
        </w:r>
        <w:r>
          <w:br/>
        </w:r>
      </w:ins>
    </w:p>
    <w:p w14:paraId="3995B69A" w14:textId="77777777" w:rsidR="005C7CE4" w:rsidRDefault="005C7CE4" w:rsidP="005C7CE4">
      <w:pPr>
        <w:pStyle w:val="ListParagraph"/>
        <w:numPr>
          <w:ilvl w:val="0"/>
          <w:numId w:val="1"/>
        </w:numPr>
        <w:rPr>
          <w:ins w:id="107" w:author="Schmidt Michael" w:date="2019-03-04T13:42:00Z"/>
        </w:rPr>
      </w:pPr>
      <w:ins w:id="108" w:author="Schmidt Michael" w:date="2019-03-04T13:43:00Z">
        <w:r>
          <w:t>Gesuch-Menu</w:t>
        </w:r>
        <w:r>
          <w:br/>
        </w:r>
      </w:ins>
      <w:ins w:id="109" w:author="Schmidt Michael" w:date="2019-03-04T13:25:00Z">
        <w:r>
          <w:t>Das Gesuch-Menu stel</w:t>
        </w:r>
      </w:ins>
      <w:ins w:id="110" w:author="Schmidt Michael" w:date="2019-03-04T13:26:00Z">
        <w:r>
          <w:t>lt verschiedene Optionen für das geöffnete Gesuch bereit.</w:t>
        </w:r>
      </w:ins>
      <w:ins w:id="111" w:author="Schmidt Michael" w:date="2019-03-04T13:42:00Z">
        <w:r>
          <w:br/>
        </w:r>
      </w:ins>
    </w:p>
    <w:p w14:paraId="3F8B10E1" w14:textId="77777777" w:rsidR="005C7CE4" w:rsidRDefault="005C7CE4" w:rsidP="005C7CE4">
      <w:pPr>
        <w:pStyle w:val="ListParagraph"/>
        <w:numPr>
          <w:ilvl w:val="0"/>
          <w:numId w:val="1"/>
        </w:numPr>
        <w:rPr>
          <w:ins w:id="112" w:author="Schmidt Michael" w:date="2019-03-04T13:47:00Z"/>
        </w:rPr>
      </w:pPr>
      <w:ins w:id="113" w:author="Schmidt Michael" w:date="2019-03-04T13:43:00Z">
        <w:r>
          <w:t>Gesuch-Navigation</w:t>
        </w:r>
        <w:r>
          <w:br/>
        </w:r>
      </w:ins>
      <w:ins w:id="114" w:author="Schmidt Michael" w:date="2019-03-04T13:46:00Z">
        <w:r>
          <w:t>Di</w:t>
        </w:r>
      </w:ins>
      <w:ins w:id="115" w:author="Schmidt Michael" w:date="2019-03-04T13:47:00Z">
        <w:r>
          <w:t>e Gesuch-Navigation zeigt die verschiedenen Inhalte eines Gesuchs an, welche ausgefüllt werden müssen.</w:t>
        </w:r>
        <w:r>
          <w:br/>
        </w:r>
      </w:ins>
    </w:p>
    <w:p w14:paraId="551366E5" w14:textId="77777777" w:rsidR="005C7CE4" w:rsidRDefault="005C7CE4" w:rsidP="005C7CE4">
      <w:pPr>
        <w:pStyle w:val="ListParagraph"/>
        <w:numPr>
          <w:ilvl w:val="0"/>
          <w:numId w:val="1"/>
        </w:numPr>
        <w:rPr>
          <w:ins w:id="116" w:author="Schmidt Michael" w:date="2019-03-04T13:47:00Z"/>
        </w:rPr>
      </w:pPr>
      <w:ins w:id="117" w:author="Schmidt Michael" w:date="2019-03-04T13:47:00Z">
        <w:r>
          <w:t>Bedienfeld</w:t>
        </w:r>
        <w:r>
          <w:br/>
          <w:t>Hier werden alle benötigten Inhalte eingegeben und es handelt sich um die Hauptarbeitsfläche.</w:t>
        </w:r>
        <w:r>
          <w:br/>
        </w:r>
      </w:ins>
    </w:p>
    <w:p w14:paraId="645F5341" w14:textId="0882D861" w:rsidR="005C7CE4" w:rsidRDefault="005C7CE4" w:rsidP="005C7CE4">
      <w:pPr>
        <w:pStyle w:val="ListParagraph"/>
        <w:numPr>
          <w:ilvl w:val="0"/>
          <w:numId w:val="1"/>
        </w:numPr>
      </w:pPr>
      <w:ins w:id="118" w:author="Schmidt Michael" w:date="2019-03-04T13:47:00Z">
        <w:r>
          <w:t>Kommentare</w:t>
        </w:r>
        <w:r>
          <w:br/>
        </w:r>
      </w:ins>
      <w:ins w:id="119" w:author="Schmidt Michael" w:date="2019-03-04T13:48:00Z">
        <w:r>
          <w:t>Da Gesuche von mehreren Personen bearbeitet werden können, können hier Kommentare für andere Mitarbeiter, oder Notizen für später angegeben werden.</w:t>
        </w:r>
      </w:ins>
      <w:ins w:id="120" w:author="Schmidt Michael" w:date="2019-03-04T13:51:00Z">
        <w:r>
          <w:t xml:space="preserve"> Interne Kommentare werden an den </w:t>
        </w:r>
        <w:r>
          <w:lastRenderedPageBreak/>
          <w:t>aktuellen</w:t>
        </w:r>
      </w:ins>
      <w:r w:rsidR="00E72829">
        <w:t xml:space="preserve"> geöffneten</w:t>
      </w:r>
      <w:ins w:id="121" w:author="Schmidt Michael" w:date="2019-03-04T13:51:00Z">
        <w:r>
          <w:t xml:space="preserve"> Gesuch-Navigationspunkt (4.) angeheftet</w:t>
        </w:r>
      </w:ins>
      <w:r w:rsidR="00B134EC">
        <w:t>.</w:t>
      </w:r>
      <w:ins w:id="122" w:author="Schmidt Michael" w:date="2019-03-04T13:51:00Z">
        <w:r>
          <w:t xml:space="preserve"> Bemerkungen zur Verfügung sind Kommentare über das gesamte Gesuch.</w:t>
        </w:r>
      </w:ins>
    </w:p>
    <w:p w14:paraId="5DD5158C" w14:textId="77777777" w:rsidR="00110662" w:rsidRDefault="00110662" w:rsidP="00110662">
      <w:pPr>
        <w:pStyle w:val="Heading1"/>
      </w:pPr>
      <w:r w:rsidRPr="005411F5">
        <w:t>Fall eröffnen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110662" w14:paraId="0AFEB122" w14:textId="77777777" w:rsidTr="0064243F">
        <w:tc>
          <w:tcPr>
            <w:tcW w:w="1134" w:type="dxa"/>
            <w:shd w:val="clear" w:color="auto" w:fill="C9E6F7"/>
            <w:vAlign w:val="center"/>
          </w:tcPr>
          <w:p w14:paraId="52A87BFE" w14:textId="77777777" w:rsidR="00110662" w:rsidRPr="00131AAE" w:rsidRDefault="00110662" w:rsidP="00C150BB">
            <w:pPr>
              <w:pStyle w:val="NoSpacing"/>
              <w:jc w:val="center"/>
            </w:pPr>
            <w:del w:id="123" w:author="Schmidt Michael" w:date="2019-03-01T16:17:00Z">
              <w:r w:rsidDel="00630A62">
                <w:drawing>
                  <wp:inline distT="0" distB="0" distL="0" distR="0" wp14:anchorId="4AB603B3" wp14:editId="43B8CFA1">
                    <wp:extent cx="439200" cy="4392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124" w:author="Schmidt Michael" w:date="2019-03-01T16:17:00Z">
              <w:r w:rsidRPr="00C150BB">
                <w:rPr>
                  <w:b/>
                </w:rPr>
                <w:drawing>
                  <wp:inline distT="0" distB="0" distL="0" distR="0" wp14:anchorId="24023905" wp14:editId="04522D04">
                    <wp:extent cx="472969" cy="472969"/>
                    <wp:effectExtent l="0" t="0" r="0" b="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24A99AD6" w14:textId="77777777" w:rsidR="00110662" w:rsidRPr="00110662" w:rsidRDefault="00110662" w:rsidP="00B67F45">
            <w:pPr>
              <w:pStyle w:val="NoSpacing"/>
              <w:rPr>
                <w:lang w:val="de-DE"/>
              </w:rPr>
            </w:pPr>
            <w:r w:rsidRPr="00110662">
              <w:rPr>
                <w:lang w:val="de-DE"/>
              </w:rPr>
              <w:br/>
              <w:t>Bei manchen Feldern</w:t>
            </w:r>
            <w:ins w:id="125" w:author="Schmidt Michael" w:date="2019-03-01T14:07:00Z">
              <w:r w:rsidRPr="00110662">
                <w:rPr>
                  <w:lang w:val="de-DE"/>
                </w:rPr>
                <w:t xml:space="preserve"> </w:t>
              </w:r>
            </w:ins>
            <w:del w:id="126" w:author="Schmidt Michael" w:date="2019-03-01T14:07:00Z">
              <w:r w:rsidRPr="00110662" w:rsidDel="0053499C">
                <w:rPr>
                  <w:lang w:val="de-DE"/>
                </w:rPr>
                <w:delText>, wie auf de</w:delText>
              </w:r>
            </w:del>
            <w:del w:id="127" w:author="Schmidt Michael" w:date="2019-02-26T11:07:00Z">
              <w:r w:rsidRPr="00110662" w:rsidDel="00CA5794">
                <w:rPr>
                  <w:lang w:val="de-DE"/>
                </w:rPr>
                <w:delText xml:space="preserve">m ersten Screen </w:delText>
              </w:r>
            </w:del>
            <w:del w:id="128" w:author="Schmidt Michael" w:date="2019-03-01T14:07:00Z">
              <w:r w:rsidRPr="00110662" w:rsidDel="0053499C">
                <w:rPr>
                  <w:lang w:val="de-DE"/>
                </w:rPr>
                <w:delText xml:space="preserve">bei «Alternatives Eingangsdatum für Regelwerk», </w:delText>
              </w:r>
            </w:del>
            <w:r w:rsidRPr="00110662">
              <w:rPr>
                <w:lang w:val="de-DE"/>
              </w:rPr>
              <w:t>steh</w:t>
            </w:r>
            <w:ins w:id="129" w:author="Schmidt Michael" w:date="2019-03-01T14:07:00Z">
              <w:r w:rsidRPr="00110662">
                <w:rPr>
                  <w:lang w:val="de-DE"/>
                </w:rPr>
                <w:t>en</w:t>
              </w:r>
            </w:ins>
            <w:del w:id="130" w:author="Schmidt Michael" w:date="2019-03-01T14:07:00Z">
              <w:r w:rsidRPr="00110662" w:rsidDel="0053499C">
                <w:rPr>
                  <w:lang w:val="de-DE"/>
                </w:rPr>
                <w:delText>t ein</w:delText>
              </w:r>
            </w:del>
            <w:r w:rsidRPr="00110662">
              <w:rPr>
                <w:lang w:val="de-DE"/>
              </w:rPr>
              <w:t xml:space="preserve"> Informations-Icon</w:t>
            </w:r>
            <w:ins w:id="131" w:author="Schmidt Michael" w:date="2019-03-01T14:07:00Z">
              <w:r w:rsidRPr="00110662">
                <w:rPr>
                  <w:lang w:val="de-DE"/>
                </w:rPr>
                <w:t>s</w:t>
              </w:r>
            </w:ins>
            <w:r w:rsidRPr="00110662">
              <w:rPr>
                <w:lang w:val="de-DE"/>
              </w:rPr>
              <w:t xml:space="preserve"> zur Verfügung. Diese erklären die Bedeutung des Feldes und die </w:t>
            </w:r>
            <w:ins w:id="132" w:author="Schmidt Michael" w:date="2019-03-01T14:07:00Z">
              <w:r w:rsidRPr="00110662">
                <w:rPr>
                  <w:lang w:val="de-DE"/>
                </w:rPr>
                <w:t xml:space="preserve">jeweilige </w:t>
              </w:r>
            </w:ins>
            <w:r w:rsidRPr="00110662">
              <w:rPr>
                <w:lang w:val="de-DE"/>
              </w:rPr>
              <w:t>Art de</w:t>
            </w:r>
            <w:ins w:id="133" w:author="Schmidt Michael" w:date="2019-03-01T14:08:00Z">
              <w:r w:rsidRPr="00110662">
                <w:rPr>
                  <w:lang w:val="de-DE"/>
                </w:rPr>
                <w:t>r</w:t>
              </w:r>
            </w:ins>
            <w:del w:id="134" w:author="Schmidt Michael" w:date="2019-03-01T14:08:00Z">
              <w:r w:rsidRPr="00110662" w:rsidDel="0053499C">
                <w:rPr>
                  <w:lang w:val="de-DE"/>
                </w:rPr>
                <w:delText>s</w:delText>
              </w:r>
            </w:del>
            <w:r w:rsidRPr="00110662">
              <w:rPr>
                <w:lang w:val="de-DE"/>
              </w:rPr>
              <w:t xml:space="preserve"> </w:t>
            </w:r>
            <w:del w:id="135" w:author="Schmidt Michael" w:date="2019-03-01T14:08:00Z">
              <w:r w:rsidRPr="00110662" w:rsidDel="0053499C">
                <w:rPr>
                  <w:lang w:val="de-DE"/>
                </w:rPr>
                <w:delText xml:space="preserve">erwarteten </w:delText>
              </w:r>
            </w:del>
            <w:ins w:id="136" w:author="Schmidt Michael" w:date="2019-03-01T14:08:00Z">
              <w:r w:rsidRPr="00110662">
                <w:rPr>
                  <w:lang w:val="de-DE"/>
                </w:rPr>
                <w:t xml:space="preserve">gefordeten </w:t>
              </w:r>
            </w:ins>
            <w:del w:id="137" w:author="Schmidt Michael" w:date="2019-03-01T14:08:00Z">
              <w:r w:rsidRPr="00110662" w:rsidDel="0053499C">
                <w:rPr>
                  <w:lang w:val="de-DE"/>
                </w:rPr>
                <w:delText xml:space="preserve">Inhaltes </w:delText>
              </w:r>
            </w:del>
            <w:ins w:id="138" w:author="Schmidt Michael" w:date="2019-03-01T14:08:00Z">
              <w:r w:rsidRPr="00110662">
                <w:rPr>
                  <w:lang w:val="de-DE"/>
                </w:rPr>
                <w:t xml:space="preserve">Eingabe </w:t>
              </w:r>
            </w:ins>
            <w:r w:rsidRPr="00110662">
              <w:rPr>
                <w:lang w:val="de-DE"/>
              </w:rPr>
              <w:t>im Detail.</w:t>
            </w:r>
          </w:p>
          <w:p w14:paraId="19A5DC3C" w14:textId="77777777" w:rsidR="00110662" w:rsidRPr="00110662" w:rsidRDefault="00110662" w:rsidP="00B67F45">
            <w:pPr>
              <w:pStyle w:val="NoSpacing"/>
              <w:rPr>
                <w:lang w:val="de-DE"/>
              </w:rPr>
            </w:pPr>
          </w:p>
        </w:tc>
      </w:tr>
    </w:tbl>
    <w:p w14:paraId="67DE15D4" w14:textId="77777777" w:rsidR="00110662" w:rsidRDefault="00110662" w:rsidP="00110662"/>
    <w:p w14:paraId="0540B37D" w14:textId="24DB59D7" w:rsidR="00110662" w:rsidRDefault="00110662" w:rsidP="00110662">
      <w:r>
        <w:t xml:space="preserve">Geben Sie </w:t>
      </w:r>
      <w:del w:id="139" w:author="Schmidt Michael" w:date="2019-03-01T14:08:00Z">
        <w:r w:rsidDel="0053499C">
          <w:delText xml:space="preserve">jetzt </w:delText>
        </w:r>
      </w:del>
      <w:ins w:id="140" w:author="Schmidt Michael" w:date="2019-03-01T14:08:00Z">
        <w:r>
          <w:t xml:space="preserve">nun </w:t>
        </w:r>
      </w:ins>
      <w:r>
        <w:t>alle notwendigen Daten an und eröffnen Sie Ihren ersten Fall. Zur erleichterten Eingabe stehen Ihnen folgende Beispiel</w:t>
      </w:r>
      <w:ins w:id="141" w:author="Schmidt Michael" w:date="2019-03-01T14:09:00Z">
        <w:r>
          <w:t>s</w:t>
        </w:r>
      </w:ins>
      <w:r>
        <w:t>daten zur Verfügung.</w:t>
      </w:r>
    </w:p>
    <w:p w14:paraId="3809CC51" w14:textId="5C12CBC3" w:rsidR="005C7CE4" w:rsidRDefault="005C7CE4" w:rsidP="005C7CE4">
      <w:pPr>
        <w:spacing w:after="0"/>
      </w:pPr>
      <w:r>
        <w:br w:type="page"/>
      </w:r>
    </w:p>
    <w:p w14:paraId="593A20AE" w14:textId="77777777" w:rsidR="00110662" w:rsidRPr="005411F5" w:rsidRDefault="00110662" w:rsidP="00110662">
      <w:pPr>
        <w:pStyle w:val="Heading2"/>
      </w:pPr>
      <w:r w:rsidRPr="005411F5">
        <w:lastRenderedPageBreak/>
        <w:t>Fall Daten</w:t>
      </w:r>
    </w:p>
    <w:tbl>
      <w:tblPr>
        <w:tblStyle w:val="TableGrid"/>
        <w:tblW w:w="0" w:type="auto"/>
        <w:tblLook w:val="04A0" w:firstRow="1" w:lastRow="0" w:firstColumn="1" w:lastColumn="0" w:noHBand="0" w:noVBand="1"/>
      </w:tblPr>
      <w:tblGrid>
        <w:gridCol w:w="2972"/>
        <w:gridCol w:w="6038"/>
      </w:tblGrid>
      <w:tr w:rsidR="00110662" w:rsidRPr="005411F5" w14:paraId="1BABEEF8" w14:textId="77777777" w:rsidTr="0064243F">
        <w:trPr>
          <w:trHeight w:val="567"/>
        </w:trPr>
        <w:tc>
          <w:tcPr>
            <w:tcW w:w="9010" w:type="dxa"/>
            <w:gridSpan w:val="2"/>
            <w:shd w:val="clear" w:color="auto" w:fill="D60025"/>
            <w:vAlign w:val="center"/>
          </w:tcPr>
          <w:p w14:paraId="2604A7F3" w14:textId="77777777" w:rsidR="00110662" w:rsidRPr="00C150BB" w:rsidRDefault="00110662" w:rsidP="00C150BB">
            <w:pPr>
              <w:pStyle w:val="NoSpacing"/>
              <w:jc w:val="center"/>
              <w:rPr>
                <w:b/>
              </w:rPr>
            </w:pPr>
            <w:del w:id="142" w:author="Schmidt Michael" w:date="2019-02-26T11:08:00Z">
              <w:r w:rsidRPr="00C150BB" w:rsidDel="00CA5794">
                <w:rPr>
                  <w:b/>
                  <w:color w:val="FFFFFF" w:themeColor="background1"/>
                </w:rPr>
                <w:delText>Startseite</w:delText>
              </w:r>
            </w:del>
            <w:ins w:id="143" w:author="Schmidt Michael" w:date="2019-02-26T11:08:00Z">
              <w:r w:rsidRPr="00C150BB">
                <w:rPr>
                  <w:b/>
                  <w:color w:val="FFFFFF" w:themeColor="background1"/>
                </w:rPr>
                <w:t>Erstgesuch</w:t>
              </w:r>
            </w:ins>
          </w:p>
        </w:tc>
      </w:tr>
      <w:tr w:rsidR="00110662" w:rsidRPr="005411F5" w14:paraId="2A79B6C8" w14:textId="77777777" w:rsidTr="0064243F">
        <w:trPr>
          <w:trHeight w:val="565"/>
        </w:trPr>
        <w:tc>
          <w:tcPr>
            <w:tcW w:w="2972" w:type="dxa"/>
            <w:vAlign w:val="center"/>
          </w:tcPr>
          <w:p w14:paraId="2DFB63D5" w14:textId="77777777" w:rsidR="00110662" w:rsidRPr="005411F5" w:rsidRDefault="00110662" w:rsidP="00B67F45">
            <w:pPr>
              <w:pStyle w:val="NoSpacing"/>
            </w:pPr>
            <w:r w:rsidRPr="005411F5">
              <w:t>Eingangsdatum</w:t>
            </w:r>
          </w:p>
        </w:tc>
        <w:tc>
          <w:tcPr>
            <w:tcW w:w="6038" w:type="dxa"/>
            <w:vAlign w:val="center"/>
          </w:tcPr>
          <w:p w14:paraId="20319DA6" w14:textId="77777777" w:rsidR="00110662" w:rsidRPr="005411F5" w:rsidRDefault="00110662" w:rsidP="00B67F45">
            <w:pPr>
              <w:pStyle w:val="NoSpacing"/>
            </w:pPr>
            <w:r w:rsidRPr="005411F5">
              <w:t>15.03.2019</w:t>
            </w:r>
          </w:p>
        </w:tc>
      </w:tr>
      <w:tr w:rsidR="00110662" w:rsidRPr="005411F5" w14:paraId="3E5241DE" w14:textId="77777777" w:rsidTr="0064243F">
        <w:trPr>
          <w:trHeight w:val="567"/>
        </w:trPr>
        <w:tc>
          <w:tcPr>
            <w:tcW w:w="2972" w:type="dxa"/>
            <w:vAlign w:val="center"/>
          </w:tcPr>
          <w:p w14:paraId="1A65E974" w14:textId="77777777" w:rsidR="00110662" w:rsidRPr="005411F5" w:rsidRDefault="00110662" w:rsidP="00B67F45">
            <w:pPr>
              <w:pStyle w:val="NoSpacing"/>
            </w:pPr>
            <w:r w:rsidRPr="005411F5">
              <w:t>Periode</w:t>
            </w:r>
          </w:p>
        </w:tc>
        <w:tc>
          <w:tcPr>
            <w:tcW w:w="6038" w:type="dxa"/>
            <w:vAlign w:val="center"/>
          </w:tcPr>
          <w:p w14:paraId="52B9D5F7" w14:textId="77777777" w:rsidR="00110662" w:rsidRPr="005411F5" w:rsidRDefault="00110662" w:rsidP="00B67F45">
            <w:pPr>
              <w:pStyle w:val="NoSpacing"/>
            </w:pPr>
            <w:r w:rsidRPr="005411F5">
              <w:t>2019/2020</w:t>
            </w:r>
          </w:p>
        </w:tc>
      </w:tr>
      <w:tr w:rsidR="00110662" w:rsidRPr="005411F5" w14:paraId="79A1AAB1" w14:textId="77777777" w:rsidTr="0064243F">
        <w:trPr>
          <w:trHeight w:val="567"/>
          <w:ins w:id="144" w:author="Schmidt Michael" w:date="2019-02-26T11:14:00Z"/>
        </w:trPr>
        <w:tc>
          <w:tcPr>
            <w:tcW w:w="9010" w:type="dxa"/>
            <w:gridSpan w:val="2"/>
            <w:vAlign w:val="center"/>
          </w:tcPr>
          <w:p w14:paraId="74B5B305" w14:textId="77777777" w:rsidR="00110662" w:rsidRPr="00A3347C" w:rsidRDefault="00110662" w:rsidP="00C150BB">
            <w:pPr>
              <w:pStyle w:val="NoSpacing"/>
              <w:jc w:val="center"/>
              <w:rPr>
                <w:ins w:id="145" w:author="Schmidt Michael" w:date="2019-02-26T11:14:00Z"/>
                <w:b/>
                <w:i/>
              </w:rPr>
            </w:pPr>
            <w:ins w:id="146" w:author="Schmidt Michael" w:date="2019-02-26T11:18:00Z">
              <w:r w:rsidRPr="00A3347C">
                <w:rPr>
                  <w:b/>
                  <w:i/>
                </w:rPr>
                <w:t>ERSTELLEN</w:t>
              </w:r>
            </w:ins>
          </w:p>
        </w:tc>
      </w:tr>
    </w:tbl>
    <w:p w14:paraId="4A1E4D73" w14:textId="77777777" w:rsidR="00110662" w:rsidRPr="00CA5794" w:rsidRDefault="00110662" w:rsidP="00110662">
      <w:pPr>
        <w:rPr>
          <w:b/>
          <w:rPrChange w:id="147" w:author="Schmidt Michael" w:date="2019-02-26T11:12:00Z">
            <w:rPr/>
          </w:rPrChange>
        </w:rPr>
      </w:pPr>
    </w:p>
    <w:tbl>
      <w:tblPr>
        <w:tblStyle w:val="TableGrid"/>
        <w:tblW w:w="0" w:type="auto"/>
        <w:tblLook w:val="04A0" w:firstRow="1" w:lastRow="0" w:firstColumn="1" w:lastColumn="0" w:noHBand="0" w:noVBand="1"/>
      </w:tblPr>
      <w:tblGrid>
        <w:gridCol w:w="2972"/>
        <w:gridCol w:w="6038"/>
      </w:tblGrid>
      <w:tr w:rsidR="00110662" w:rsidRPr="005411F5" w14:paraId="6E8BE3D0" w14:textId="77777777" w:rsidTr="0064243F">
        <w:trPr>
          <w:trHeight w:val="567"/>
        </w:trPr>
        <w:tc>
          <w:tcPr>
            <w:tcW w:w="9010" w:type="dxa"/>
            <w:gridSpan w:val="2"/>
            <w:shd w:val="clear" w:color="auto" w:fill="D60025"/>
            <w:vAlign w:val="center"/>
          </w:tcPr>
          <w:p w14:paraId="078E0614" w14:textId="77777777" w:rsidR="00110662" w:rsidRPr="00C150BB" w:rsidRDefault="00110662" w:rsidP="00C150BB">
            <w:pPr>
              <w:pStyle w:val="NoSpacing"/>
              <w:jc w:val="center"/>
              <w:rPr>
                <w:b/>
                <w:color w:val="FFFFFF" w:themeColor="background1"/>
              </w:rPr>
            </w:pPr>
            <w:r w:rsidRPr="00C150BB">
              <w:rPr>
                <w:b/>
                <w:color w:val="FFFFFF" w:themeColor="background1"/>
              </w:rPr>
              <w:t>Familiensituation</w:t>
            </w:r>
          </w:p>
        </w:tc>
      </w:tr>
      <w:tr w:rsidR="00110662" w:rsidRPr="005411F5" w14:paraId="7252C77E" w14:textId="77777777" w:rsidTr="0064243F">
        <w:trPr>
          <w:trHeight w:val="565"/>
        </w:trPr>
        <w:tc>
          <w:tcPr>
            <w:tcW w:w="2972" w:type="dxa"/>
            <w:vAlign w:val="center"/>
          </w:tcPr>
          <w:p w14:paraId="07AF8566" w14:textId="77777777" w:rsidR="00110662" w:rsidRPr="005411F5" w:rsidRDefault="00110662" w:rsidP="00B67F45">
            <w:pPr>
              <w:pStyle w:val="NoSpacing"/>
            </w:pPr>
            <w:r w:rsidRPr="005411F5">
              <w:t>Familiensituation</w:t>
            </w:r>
          </w:p>
        </w:tc>
        <w:tc>
          <w:tcPr>
            <w:tcW w:w="6038" w:type="dxa"/>
            <w:vAlign w:val="center"/>
          </w:tcPr>
          <w:p w14:paraId="739D3DA5" w14:textId="77777777" w:rsidR="00110662" w:rsidRPr="005411F5" w:rsidRDefault="00110662" w:rsidP="00B67F45">
            <w:pPr>
              <w:pStyle w:val="NoSpacing"/>
            </w:pPr>
            <w:r w:rsidRPr="005411F5">
              <w:t>Verheiratet</w:t>
            </w:r>
          </w:p>
        </w:tc>
      </w:tr>
      <w:tr w:rsidR="00110662" w:rsidRPr="005411F5" w14:paraId="08BD5417" w14:textId="77777777" w:rsidTr="0064243F">
        <w:trPr>
          <w:trHeight w:val="565"/>
          <w:ins w:id="148" w:author="Schmidt Michael" w:date="2019-02-26T11:15:00Z"/>
        </w:trPr>
        <w:tc>
          <w:tcPr>
            <w:tcW w:w="9010" w:type="dxa"/>
            <w:gridSpan w:val="2"/>
            <w:vAlign w:val="center"/>
          </w:tcPr>
          <w:p w14:paraId="6CBC23FB" w14:textId="77777777" w:rsidR="00110662" w:rsidRPr="00A3347C" w:rsidRDefault="00110662" w:rsidP="00C150BB">
            <w:pPr>
              <w:pStyle w:val="NoSpacing"/>
              <w:jc w:val="center"/>
              <w:rPr>
                <w:ins w:id="149" w:author="Schmidt Michael" w:date="2019-02-26T11:15:00Z"/>
                <w:b/>
                <w:i/>
              </w:rPr>
            </w:pPr>
            <w:ins w:id="150" w:author="Schmidt Michael" w:date="2019-02-26T11:18:00Z">
              <w:r w:rsidRPr="00A3347C">
                <w:rPr>
                  <w:b/>
                  <w:i/>
                </w:rPr>
                <w:t>SPEICHERN UND WEITER</w:t>
              </w:r>
            </w:ins>
          </w:p>
        </w:tc>
      </w:tr>
    </w:tbl>
    <w:p w14:paraId="624FAC3A" w14:textId="77777777" w:rsidR="00110662" w:rsidRPr="005411F5" w:rsidRDefault="00110662" w:rsidP="00110662"/>
    <w:tbl>
      <w:tblPr>
        <w:tblStyle w:val="TableGrid"/>
        <w:tblW w:w="0" w:type="auto"/>
        <w:tblLook w:val="04A0" w:firstRow="1" w:lastRow="0" w:firstColumn="1" w:lastColumn="0" w:noHBand="0" w:noVBand="1"/>
      </w:tblPr>
      <w:tblGrid>
        <w:gridCol w:w="3178"/>
        <w:gridCol w:w="5832"/>
      </w:tblGrid>
      <w:tr w:rsidR="00110662" w:rsidRPr="005411F5" w14:paraId="7E7B629C" w14:textId="77777777" w:rsidTr="0064243F">
        <w:trPr>
          <w:trHeight w:val="567"/>
        </w:trPr>
        <w:tc>
          <w:tcPr>
            <w:tcW w:w="9010" w:type="dxa"/>
            <w:gridSpan w:val="2"/>
            <w:shd w:val="clear" w:color="auto" w:fill="D60025"/>
            <w:vAlign w:val="center"/>
          </w:tcPr>
          <w:p w14:paraId="258F1DEA" w14:textId="77777777" w:rsidR="00110662" w:rsidRPr="00C150BB" w:rsidRDefault="00110662" w:rsidP="00C150BB">
            <w:pPr>
              <w:pStyle w:val="NoSpacing"/>
              <w:jc w:val="center"/>
              <w:rPr>
                <w:b/>
                <w:color w:val="FFFFFF" w:themeColor="background1"/>
              </w:rPr>
            </w:pPr>
            <w:r w:rsidRPr="00C150BB">
              <w:rPr>
                <w:b/>
                <w:color w:val="FFFFFF" w:themeColor="background1"/>
              </w:rPr>
              <w:t>Gesuchsteller/in 1</w:t>
            </w:r>
          </w:p>
        </w:tc>
      </w:tr>
      <w:tr w:rsidR="00110662" w:rsidRPr="005411F5" w14:paraId="7262F833" w14:textId="77777777" w:rsidTr="0064243F">
        <w:trPr>
          <w:trHeight w:val="565"/>
        </w:trPr>
        <w:tc>
          <w:tcPr>
            <w:tcW w:w="3114" w:type="dxa"/>
            <w:vAlign w:val="center"/>
          </w:tcPr>
          <w:p w14:paraId="5E82FB3F" w14:textId="77777777" w:rsidR="00110662" w:rsidRPr="005411F5" w:rsidRDefault="00110662" w:rsidP="00B67F45">
            <w:pPr>
              <w:pStyle w:val="NoSpacing"/>
            </w:pPr>
            <w:r w:rsidRPr="005411F5">
              <w:t>Geschlecht</w:t>
            </w:r>
          </w:p>
        </w:tc>
        <w:tc>
          <w:tcPr>
            <w:tcW w:w="5896" w:type="dxa"/>
            <w:vAlign w:val="center"/>
          </w:tcPr>
          <w:p w14:paraId="61ED9466" w14:textId="77777777" w:rsidR="00110662" w:rsidRPr="005411F5" w:rsidRDefault="00110662" w:rsidP="00B67F45">
            <w:pPr>
              <w:pStyle w:val="NoSpacing"/>
            </w:pPr>
            <w:r w:rsidRPr="005411F5">
              <w:t>Weiblich</w:t>
            </w:r>
          </w:p>
        </w:tc>
      </w:tr>
      <w:tr w:rsidR="00110662" w:rsidRPr="005411F5" w14:paraId="5B1CE4C8" w14:textId="77777777" w:rsidTr="0064243F">
        <w:trPr>
          <w:trHeight w:val="567"/>
        </w:trPr>
        <w:tc>
          <w:tcPr>
            <w:tcW w:w="3114" w:type="dxa"/>
            <w:vAlign w:val="center"/>
          </w:tcPr>
          <w:p w14:paraId="59D8B2FD" w14:textId="77777777" w:rsidR="00110662" w:rsidRPr="005411F5" w:rsidRDefault="00110662" w:rsidP="00B67F45">
            <w:pPr>
              <w:pStyle w:val="NoSpacing"/>
            </w:pPr>
            <w:r w:rsidRPr="005411F5">
              <w:t>Vorname</w:t>
            </w:r>
          </w:p>
        </w:tc>
        <w:tc>
          <w:tcPr>
            <w:tcW w:w="5896" w:type="dxa"/>
            <w:vAlign w:val="center"/>
          </w:tcPr>
          <w:p w14:paraId="6957747E" w14:textId="77777777" w:rsidR="00110662" w:rsidRPr="005411F5" w:rsidRDefault="00110662" w:rsidP="00B67F45">
            <w:pPr>
              <w:pStyle w:val="NoSpacing"/>
            </w:pPr>
            <w:r w:rsidRPr="005411F5">
              <w:t>Sarah</w:t>
            </w:r>
          </w:p>
        </w:tc>
      </w:tr>
      <w:tr w:rsidR="00110662" w:rsidRPr="005411F5" w14:paraId="3A68DFCF" w14:textId="77777777" w:rsidTr="0064243F">
        <w:trPr>
          <w:trHeight w:val="567"/>
        </w:trPr>
        <w:tc>
          <w:tcPr>
            <w:tcW w:w="3114" w:type="dxa"/>
            <w:vAlign w:val="center"/>
          </w:tcPr>
          <w:p w14:paraId="7E81B2C8" w14:textId="77777777" w:rsidR="00110662" w:rsidRPr="005411F5" w:rsidRDefault="00110662" w:rsidP="00B67F45">
            <w:pPr>
              <w:pStyle w:val="NoSpacing"/>
            </w:pPr>
            <w:r w:rsidRPr="005411F5">
              <w:t>Name</w:t>
            </w:r>
          </w:p>
        </w:tc>
        <w:tc>
          <w:tcPr>
            <w:tcW w:w="5896" w:type="dxa"/>
            <w:vAlign w:val="center"/>
          </w:tcPr>
          <w:p w14:paraId="50B49299" w14:textId="77777777" w:rsidR="00110662" w:rsidRPr="005411F5" w:rsidRDefault="00110662" w:rsidP="00B67F45">
            <w:pPr>
              <w:pStyle w:val="NoSpacing"/>
            </w:pPr>
            <w:r w:rsidRPr="005411F5">
              <w:t>Lehmann</w:t>
            </w:r>
          </w:p>
        </w:tc>
      </w:tr>
      <w:tr w:rsidR="00110662" w:rsidRPr="005411F5" w14:paraId="0315D9A5" w14:textId="77777777" w:rsidTr="0064243F">
        <w:trPr>
          <w:trHeight w:val="567"/>
        </w:trPr>
        <w:tc>
          <w:tcPr>
            <w:tcW w:w="3114" w:type="dxa"/>
            <w:vAlign w:val="center"/>
          </w:tcPr>
          <w:p w14:paraId="645ED513" w14:textId="77777777" w:rsidR="00110662" w:rsidRPr="005411F5" w:rsidRDefault="00110662" w:rsidP="00B67F45">
            <w:pPr>
              <w:pStyle w:val="NoSpacing"/>
            </w:pPr>
            <w:r w:rsidRPr="005411F5">
              <w:t>Geburtsdatum</w:t>
            </w:r>
          </w:p>
        </w:tc>
        <w:tc>
          <w:tcPr>
            <w:tcW w:w="5896" w:type="dxa"/>
            <w:vAlign w:val="center"/>
          </w:tcPr>
          <w:p w14:paraId="252121AE" w14:textId="77777777" w:rsidR="00110662" w:rsidRPr="005411F5" w:rsidRDefault="00110662" w:rsidP="00B67F45">
            <w:pPr>
              <w:pStyle w:val="NoSpacing"/>
            </w:pPr>
            <w:r w:rsidRPr="005411F5">
              <w:t>16.07.1992</w:t>
            </w:r>
          </w:p>
        </w:tc>
      </w:tr>
      <w:tr w:rsidR="00110662" w:rsidRPr="005411F5" w14:paraId="36E37087" w14:textId="77777777" w:rsidTr="0064243F">
        <w:trPr>
          <w:trHeight w:val="567"/>
        </w:trPr>
        <w:tc>
          <w:tcPr>
            <w:tcW w:w="3114" w:type="dxa"/>
            <w:vAlign w:val="center"/>
          </w:tcPr>
          <w:p w14:paraId="784B42B7" w14:textId="77777777" w:rsidR="00110662" w:rsidRPr="005411F5" w:rsidRDefault="00110662" w:rsidP="00B67F45">
            <w:pPr>
              <w:pStyle w:val="NoSpacing"/>
            </w:pPr>
            <w:r w:rsidRPr="005411F5">
              <w:t>Gewünschte Korrespondenzsprache</w:t>
            </w:r>
          </w:p>
        </w:tc>
        <w:tc>
          <w:tcPr>
            <w:tcW w:w="5896" w:type="dxa"/>
            <w:vAlign w:val="center"/>
          </w:tcPr>
          <w:p w14:paraId="7A4B5406" w14:textId="77777777" w:rsidR="00110662" w:rsidRPr="005411F5" w:rsidRDefault="00110662" w:rsidP="00B67F45">
            <w:pPr>
              <w:pStyle w:val="NoSpacing"/>
            </w:pPr>
            <w:r w:rsidRPr="005411F5">
              <w:t>Deutsch</w:t>
            </w:r>
          </w:p>
        </w:tc>
      </w:tr>
      <w:tr w:rsidR="00110662" w:rsidRPr="005411F5" w14:paraId="5738FA08" w14:textId="77777777" w:rsidTr="0064243F">
        <w:trPr>
          <w:trHeight w:val="567"/>
        </w:trPr>
        <w:tc>
          <w:tcPr>
            <w:tcW w:w="3114" w:type="dxa"/>
            <w:vAlign w:val="center"/>
          </w:tcPr>
          <w:p w14:paraId="4E60B8BE" w14:textId="77777777" w:rsidR="00110662" w:rsidRPr="005411F5" w:rsidRDefault="00110662" w:rsidP="00B67F45">
            <w:pPr>
              <w:pStyle w:val="NoSpacing"/>
            </w:pPr>
            <w:r w:rsidRPr="005411F5">
              <w:t>Strasse</w:t>
            </w:r>
          </w:p>
        </w:tc>
        <w:tc>
          <w:tcPr>
            <w:tcW w:w="5896" w:type="dxa"/>
            <w:vAlign w:val="center"/>
          </w:tcPr>
          <w:p w14:paraId="6F9C38B9" w14:textId="77777777" w:rsidR="00110662" w:rsidRPr="005411F5" w:rsidRDefault="00110662" w:rsidP="00B67F45">
            <w:pPr>
              <w:pStyle w:val="NoSpacing"/>
            </w:pPr>
            <w:r w:rsidRPr="005411F5">
              <w:t>Wingertweg 34</w:t>
            </w:r>
          </w:p>
        </w:tc>
      </w:tr>
      <w:tr w:rsidR="00110662" w:rsidRPr="005411F5" w14:paraId="4EB44547" w14:textId="77777777" w:rsidTr="0064243F">
        <w:trPr>
          <w:trHeight w:val="567"/>
        </w:trPr>
        <w:tc>
          <w:tcPr>
            <w:tcW w:w="3114" w:type="dxa"/>
            <w:vAlign w:val="center"/>
          </w:tcPr>
          <w:p w14:paraId="3FDCE33E" w14:textId="77777777" w:rsidR="00110662" w:rsidRPr="005411F5" w:rsidRDefault="00110662" w:rsidP="00B67F45">
            <w:pPr>
              <w:pStyle w:val="NoSpacing"/>
            </w:pPr>
            <w:r w:rsidRPr="005411F5">
              <w:t>Ort</w:t>
            </w:r>
          </w:p>
        </w:tc>
        <w:tc>
          <w:tcPr>
            <w:tcW w:w="5896" w:type="dxa"/>
            <w:vAlign w:val="center"/>
          </w:tcPr>
          <w:p w14:paraId="18068F4D" w14:textId="0B1572FC" w:rsidR="00110662" w:rsidRPr="00110662" w:rsidRDefault="00110662" w:rsidP="00B67F45">
            <w:pPr>
              <w:pStyle w:val="NoSpacing"/>
            </w:pPr>
            <w:r>
              <w:t>3000 Bern</w:t>
            </w:r>
          </w:p>
        </w:tc>
      </w:tr>
      <w:tr w:rsidR="00110662" w:rsidRPr="005411F5" w14:paraId="0D341E4B" w14:textId="77777777" w:rsidTr="0064243F">
        <w:trPr>
          <w:trHeight w:val="567"/>
        </w:trPr>
        <w:tc>
          <w:tcPr>
            <w:tcW w:w="3114" w:type="dxa"/>
            <w:vAlign w:val="center"/>
          </w:tcPr>
          <w:p w14:paraId="74D2997E" w14:textId="77777777" w:rsidR="00110662" w:rsidRPr="005411F5" w:rsidRDefault="00110662" w:rsidP="00B67F45">
            <w:pPr>
              <w:pStyle w:val="NoSpacing"/>
            </w:pPr>
            <w:r w:rsidRPr="005411F5">
              <w:t>Land</w:t>
            </w:r>
          </w:p>
        </w:tc>
        <w:tc>
          <w:tcPr>
            <w:tcW w:w="5896" w:type="dxa"/>
            <w:vAlign w:val="center"/>
          </w:tcPr>
          <w:p w14:paraId="4E577BC5" w14:textId="77777777" w:rsidR="00110662" w:rsidRPr="005411F5" w:rsidRDefault="00110662" w:rsidP="00B67F45">
            <w:pPr>
              <w:pStyle w:val="NoSpacing"/>
            </w:pPr>
            <w:r w:rsidRPr="005411F5">
              <w:t>Schweiz</w:t>
            </w:r>
          </w:p>
        </w:tc>
      </w:tr>
      <w:tr w:rsidR="00110662" w:rsidRPr="005411F5" w14:paraId="3E5D2E9E" w14:textId="77777777" w:rsidTr="0064243F">
        <w:trPr>
          <w:trHeight w:val="567"/>
        </w:trPr>
        <w:tc>
          <w:tcPr>
            <w:tcW w:w="3114" w:type="dxa"/>
            <w:vAlign w:val="center"/>
          </w:tcPr>
          <w:p w14:paraId="237AE20A" w14:textId="17E3A37C" w:rsidR="00110662" w:rsidRPr="005411F5" w:rsidRDefault="00110662" w:rsidP="00B67F45">
            <w:pPr>
              <w:pStyle w:val="NoSpacing"/>
            </w:pPr>
            <w:del w:id="151" w:author="Schmidt Michael" w:date="2019-03-01T14:10:00Z">
              <w:r w:rsidRPr="005411F5" w:rsidDel="0053499C">
                <w:delText>Ankreuzen</w:delText>
              </w:r>
            </w:del>
            <w:ins w:id="152" w:author="Schmidt Michael" w:date="2019-03-01T14:10:00Z">
              <w:r>
                <w:t>Optionsfeld</w:t>
              </w:r>
            </w:ins>
            <w:r w:rsidR="009E5A8A">
              <w:t>er</w:t>
            </w:r>
          </w:p>
        </w:tc>
        <w:tc>
          <w:tcPr>
            <w:tcW w:w="5896" w:type="dxa"/>
            <w:vAlign w:val="center"/>
          </w:tcPr>
          <w:p w14:paraId="3C3E555A" w14:textId="77777777" w:rsidR="00110662" w:rsidRPr="005411F5" w:rsidRDefault="00110662" w:rsidP="00B67F45">
            <w:pPr>
              <w:pStyle w:val="NoSpacing"/>
            </w:pPr>
            <w:del w:id="153" w:author="Schmidt Michael" w:date="2019-03-01T14:10:00Z">
              <w:r w:rsidRPr="005411F5" w:rsidDel="0053499C">
                <w:delText>Nichts</w:delText>
              </w:r>
            </w:del>
            <w:ins w:id="154" w:author="Schmidt Michael" w:date="2019-03-01T14:10:00Z">
              <w:r>
                <w:t>Keine auswählen</w:t>
              </w:r>
            </w:ins>
          </w:p>
        </w:tc>
      </w:tr>
      <w:tr w:rsidR="00110662" w:rsidRPr="005411F5" w14:paraId="0AD41126" w14:textId="77777777" w:rsidTr="0064243F">
        <w:trPr>
          <w:trHeight w:val="567"/>
        </w:trPr>
        <w:tc>
          <w:tcPr>
            <w:tcW w:w="3114" w:type="dxa"/>
            <w:vAlign w:val="center"/>
          </w:tcPr>
          <w:p w14:paraId="17D243D5" w14:textId="77777777" w:rsidR="00110662" w:rsidRPr="005411F5" w:rsidRDefault="00110662" w:rsidP="00B67F45">
            <w:pPr>
              <w:pStyle w:val="NoSpacing"/>
            </w:pPr>
            <w:r w:rsidRPr="005411F5">
              <w:t>E-Mail</w:t>
            </w:r>
          </w:p>
        </w:tc>
        <w:tc>
          <w:tcPr>
            <w:tcW w:w="5896" w:type="dxa"/>
            <w:vAlign w:val="center"/>
          </w:tcPr>
          <w:p w14:paraId="78811373" w14:textId="77777777" w:rsidR="00110662" w:rsidRPr="005411F5" w:rsidRDefault="00110662" w:rsidP="00B67F45">
            <w:pPr>
              <w:pStyle w:val="NoSpacing"/>
            </w:pPr>
            <w:r w:rsidRPr="005411F5">
              <w:t>sarah.lehmann@</w:t>
            </w:r>
            <w:r>
              <w:t>kibon</w:t>
            </w:r>
            <w:r w:rsidRPr="005411F5">
              <w:t>.c</w:t>
            </w:r>
            <w:r>
              <w:t>h</w:t>
            </w:r>
            <w:r w:rsidRPr="005411F5">
              <w:t xml:space="preserve"> </w:t>
            </w:r>
          </w:p>
        </w:tc>
      </w:tr>
      <w:tr w:rsidR="00110662" w:rsidRPr="005411F5" w14:paraId="3DDADC23" w14:textId="77777777" w:rsidTr="0064243F">
        <w:trPr>
          <w:trHeight w:val="567"/>
        </w:trPr>
        <w:tc>
          <w:tcPr>
            <w:tcW w:w="3114" w:type="dxa"/>
            <w:vAlign w:val="center"/>
          </w:tcPr>
          <w:p w14:paraId="04A2A7B7" w14:textId="77777777" w:rsidR="00110662" w:rsidRPr="005411F5" w:rsidRDefault="00110662" w:rsidP="00B67F45">
            <w:pPr>
              <w:pStyle w:val="NoSpacing"/>
            </w:pPr>
            <w:r w:rsidRPr="005411F5">
              <w:t>Mobile</w:t>
            </w:r>
          </w:p>
        </w:tc>
        <w:tc>
          <w:tcPr>
            <w:tcW w:w="5896" w:type="dxa"/>
            <w:vAlign w:val="center"/>
          </w:tcPr>
          <w:p w14:paraId="6F08C0D7" w14:textId="77777777" w:rsidR="00110662" w:rsidRPr="005411F5" w:rsidRDefault="00110662" w:rsidP="00B67F45">
            <w:pPr>
              <w:pStyle w:val="NoSpacing"/>
            </w:pPr>
            <w:r w:rsidRPr="005411F5">
              <w:t>+41 79 123 45 67</w:t>
            </w:r>
          </w:p>
        </w:tc>
      </w:tr>
      <w:tr w:rsidR="00110662" w:rsidRPr="005411F5" w14:paraId="669C2EE1" w14:textId="77777777" w:rsidTr="0064243F">
        <w:trPr>
          <w:trHeight w:val="567"/>
          <w:ins w:id="155" w:author="Schmidt Michael" w:date="2019-02-26T11:15:00Z"/>
        </w:trPr>
        <w:tc>
          <w:tcPr>
            <w:tcW w:w="9010" w:type="dxa"/>
            <w:gridSpan w:val="2"/>
            <w:vAlign w:val="center"/>
          </w:tcPr>
          <w:p w14:paraId="103BF113" w14:textId="77777777" w:rsidR="00110662" w:rsidRPr="00A3347C" w:rsidRDefault="00110662" w:rsidP="00C150BB">
            <w:pPr>
              <w:pStyle w:val="NoSpacing"/>
              <w:jc w:val="center"/>
              <w:rPr>
                <w:ins w:id="156" w:author="Schmidt Michael" w:date="2019-02-26T11:15:00Z"/>
                <w:b/>
                <w:i/>
              </w:rPr>
            </w:pPr>
            <w:ins w:id="157" w:author="Schmidt Michael" w:date="2019-02-26T11:19:00Z">
              <w:r w:rsidRPr="00A3347C">
                <w:rPr>
                  <w:b/>
                  <w:i/>
                </w:rPr>
                <w:t>SPEICHERN UND WEITER</w:t>
              </w:r>
            </w:ins>
          </w:p>
        </w:tc>
      </w:tr>
    </w:tbl>
    <w:p w14:paraId="10BF6ACC" w14:textId="77777777" w:rsidR="00110662" w:rsidDel="00CA5794" w:rsidRDefault="00110662" w:rsidP="00110662">
      <w:pPr>
        <w:rPr>
          <w:del w:id="158" w:author="Schmidt Michael" w:date="2019-02-26T11:15:00Z"/>
        </w:rPr>
      </w:pPr>
    </w:p>
    <w:p w14:paraId="1A70CDA8" w14:textId="77777777" w:rsidR="00110662" w:rsidRDefault="00110662" w:rsidP="00110662">
      <w:pPr>
        <w:spacing w:after="0"/>
      </w:pPr>
      <w:del w:id="159" w:author="Schmidt Michael" w:date="2019-02-26T11:15:00Z">
        <w:r w:rsidDel="00CA5794">
          <w:br w:type="page"/>
        </w:r>
      </w:del>
    </w:p>
    <w:tbl>
      <w:tblPr>
        <w:tblStyle w:val="TableGrid"/>
        <w:tblW w:w="0" w:type="auto"/>
        <w:tblLook w:val="04A0" w:firstRow="1" w:lastRow="0" w:firstColumn="1" w:lastColumn="0" w:noHBand="0" w:noVBand="1"/>
      </w:tblPr>
      <w:tblGrid>
        <w:gridCol w:w="3114"/>
        <w:gridCol w:w="5896"/>
      </w:tblGrid>
      <w:tr w:rsidR="00110662" w:rsidRPr="005411F5" w14:paraId="16EC80CB" w14:textId="77777777" w:rsidTr="0064243F">
        <w:trPr>
          <w:trHeight w:val="567"/>
        </w:trPr>
        <w:tc>
          <w:tcPr>
            <w:tcW w:w="9010" w:type="dxa"/>
            <w:gridSpan w:val="2"/>
            <w:shd w:val="clear" w:color="auto" w:fill="D60025"/>
            <w:vAlign w:val="center"/>
          </w:tcPr>
          <w:p w14:paraId="748E6CB0" w14:textId="77777777" w:rsidR="00110662" w:rsidRPr="00C150BB" w:rsidRDefault="00110662" w:rsidP="00C150BB">
            <w:pPr>
              <w:pStyle w:val="NoSpacing"/>
              <w:jc w:val="center"/>
              <w:rPr>
                <w:b/>
                <w:color w:val="FFFFFF" w:themeColor="background1"/>
              </w:rPr>
            </w:pPr>
            <w:r w:rsidRPr="00C150BB">
              <w:rPr>
                <w:b/>
                <w:color w:val="FFFFFF" w:themeColor="background1"/>
              </w:rPr>
              <w:lastRenderedPageBreak/>
              <w:t>Gesuchsteller/in 2</w:t>
            </w:r>
          </w:p>
        </w:tc>
      </w:tr>
      <w:tr w:rsidR="00110662" w:rsidRPr="005411F5" w14:paraId="2D32E214" w14:textId="77777777" w:rsidTr="0064243F">
        <w:trPr>
          <w:trHeight w:val="565"/>
        </w:trPr>
        <w:tc>
          <w:tcPr>
            <w:tcW w:w="3114" w:type="dxa"/>
            <w:vAlign w:val="center"/>
          </w:tcPr>
          <w:p w14:paraId="0A15B21B" w14:textId="77777777" w:rsidR="00110662" w:rsidRPr="005411F5" w:rsidRDefault="00110662" w:rsidP="00B67F45">
            <w:pPr>
              <w:pStyle w:val="NoSpacing"/>
            </w:pPr>
            <w:r w:rsidRPr="005411F5">
              <w:t>Geschlecht</w:t>
            </w:r>
          </w:p>
        </w:tc>
        <w:tc>
          <w:tcPr>
            <w:tcW w:w="5896" w:type="dxa"/>
            <w:vAlign w:val="center"/>
          </w:tcPr>
          <w:p w14:paraId="7D5E7EC9" w14:textId="77777777" w:rsidR="00110662" w:rsidRPr="005411F5" w:rsidRDefault="00110662" w:rsidP="00B67F45">
            <w:pPr>
              <w:pStyle w:val="NoSpacing"/>
            </w:pPr>
            <w:r w:rsidRPr="005411F5">
              <w:t>Männlich</w:t>
            </w:r>
          </w:p>
        </w:tc>
      </w:tr>
      <w:tr w:rsidR="00110662" w:rsidRPr="005411F5" w14:paraId="78FC7F16" w14:textId="77777777" w:rsidTr="0064243F">
        <w:trPr>
          <w:trHeight w:val="567"/>
        </w:trPr>
        <w:tc>
          <w:tcPr>
            <w:tcW w:w="3114" w:type="dxa"/>
            <w:vAlign w:val="center"/>
          </w:tcPr>
          <w:p w14:paraId="1417D2E3" w14:textId="77777777" w:rsidR="00110662" w:rsidRPr="005411F5" w:rsidRDefault="00110662" w:rsidP="00B67F45">
            <w:pPr>
              <w:pStyle w:val="NoSpacing"/>
            </w:pPr>
            <w:r w:rsidRPr="005411F5">
              <w:t>Vorname</w:t>
            </w:r>
          </w:p>
        </w:tc>
        <w:tc>
          <w:tcPr>
            <w:tcW w:w="5896" w:type="dxa"/>
            <w:vAlign w:val="center"/>
          </w:tcPr>
          <w:p w14:paraId="71021C16" w14:textId="77777777" w:rsidR="00110662" w:rsidRPr="005411F5" w:rsidRDefault="00110662" w:rsidP="00B67F45">
            <w:pPr>
              <w:pStyle w:val="NoSpacing"/>
            </w:pPr>
            <w:r w:rsidRPr="005411F5">
              <w:t>Sebastian</w:t>
            </w:r>
          </w:p>
        </w:tc>
      </w:tr>
      <w:tr w:rsidR="00110662" w:rsidRPr="005411F5" w14:paraId="77EEC0FD" w14:textId="77777777" w:rsidTr="0064243F">
        <w:trPr>
          <w:trHeight w:val="567"/>
        </w:trPr>
        <w:tc>
          <w:tcPr>
            <w:tcW w:w="3114" w:type="dxa"/>
            <w:vAlign w:val="center"/>
          </w:tcPr>
          <w:p w14:paraId="09A45C04" w14:textId="77777777" w:rsidR="00110662" w:rsidRPr="005411F5" w:rsidRDefault="00110662" w:rsidP="00B67F45">
            <w:pPr>
              <w:pStyle w:val="NoSpacing"/>
            </w:pPr>
            <w:r w:rsidRPr="005411F5">
              <w:t>Name</w:t>
            </w:r>
          </w:p>
        </w:tc>
        <w:tc>
          <w:tcPr>
            <w:tcW w:w="5896" w:type="dxa"/>
            <w:vAlign w:val="center"/>
          </w:tcPr>
          <w:p w14:paraId="016AC406" w14:textId="77777777" w:rsidR="00110662" w:rsidRPr="005411F5" w:rsidRDefault="00110662" w:rsidP="00B67F45">
            <w:pPr>
              <w:pStyle w:val="NoSpacing"/>
            </w:pPr>
            <w:r w:rsidRPr="005411F5">
              <w:t>Lehmann</w:t>
            </w:r>
          </w:p>
        </w:tc>
      </w:tr>
      <w:tr w:rsidR="00110662" w:rsidRPr="005411F5" w14:paraId="74571991" w14:textId="77777777" w:rsidTr="0064243F">
        <w:trPr>
          <w:trHeight w:val="567"/>
        </w:trPr>
        <w:tc>
          <w:tcPr>
            <w:tcW w:w="3114" w:type="dxa"/>
            <w:vAlign w:val="center"/>
          </w:tcPr>
          <w:p w14:paraId="1D6EAD90" w14:textId="77777777" w:rsidR="00110662" w:rsidRPr="005411F5" w:rsidRDefault="00110662" w:rsidP="00B67F45">
            <w:pPr>
              <w:pStyle w:val="NoSpacing"/>
            </w:pPr>
            <w:r w:rsidRPr="005411F5">
              <w:t>Geburtsdatum</w:t>
            </w:r>
          </w:p>
        </w:tc>
        <w:tc>
          <w:tcPr>
            <w:tcW w:w="5896" w:type="dxa"/>
            <w:vAlign w:val="center"/>
          </w:tcPr>
          <w:p w14:paraId="3A0531DF" w14:textId="77777777" w:rsidR="00110662" w:rsidRPr="005411F5" w:rsidRDefault="00110662" w:rsidP="00B67F45">
            <w:pPr>
              <w:pStyle w:val="NoSpacing"/>
            </w:pPr>
            <w:r w:rsidRPr="005411F5">
              <w:t>02.04.1990</w:t>
            </w:r>
          </w:p>
        </w:tc>
      </w:tr>
      <w:tr w:rsidR="00110662" w:rsidRPr="005411F5" w14:paraId="6438099D" w14:textId="77777777" w:rsidTr="0064243F">
        <w:trPr>
          <w:trHeight w:val="567"/>
        </w:trPr>
        <w:tc>
          <w:tcPr>
            <w:tcW w:w="3114" w:type="dxa"/>
            <w:vAlign w:val="center"/>
          </w:tcPr>
          <w:p w14:paraId="4C7CBC8C" w14:textId="77777777" w:rsidR="00110662" w:rsidRPr="005411F5" w:rsidRDefault="00110662" w:rsidP="00B67F45">
            <w:pPr>
              <w:pStyle w:val="NoSpacing"/>
            </w:pPr>
            <w:r w:rsidRPr="005411F5">
              <w:t>Gewünschte Korrespondenzsprache</w:t>
            </w:r>
          </w:p>
        </w:tc>
        <w:tc>
          <w:tcPr>
            <w:tcW w:w="5896" w:type="dxa"/>
            <w:vAlign w:val="center"/>
          </w:tcPr>
          <w:p w14:paraId="685A1DD9" w14:textId="77777777" w:rsidR="00110662" w:rsidRPr="005411F5" w:rsidRDefault="00110662" w:rsidP="00B67F45">
            <w:pPr>
              <w:pStyle w:val="NoSpacing"/>
            </w:pPr>
            <w:r w:rsidRPr="005411F5">
              <w:t>Deutsch</w:t>
            </w:r>
          </w:p>
        </w:tc>
      </w:tr>
      <w:tr w:rsidR="00110662" w:rsidRPr="005411F5" w14:paraId="51110DD0" w14:textId="77777777" w:rsidTr="0064243F">
        <w:trPr>
          <w:trHeight w:val="567"/>
        </w:trPr>
        <w:tc>
          <w:tcPr>
            <w:tcW w:w="3114" w:type="dxa"/>
            <w:vAlign w:val="center"/>
          </w:tcPr>
          <w:p w14:paraId="54D5A892" w14:textId="77777777" w:rsidR="00110662" w:rsidRPr="005411F5" w:rsidRDefault="00110662" w:rsidP="00B67F45">
            <w:pPr>
              <w:pStyle w:val="NoSpacing"/>
            </w:pPr>
            <w:r w:rsidRPr="005411F5">
              <w:t>Strasse</w:t>
            </w:r>
          </w:p>
        </w:tc>
        <w:tc>
          <w:tcPr>
            <w:tcW w:w="5896" w:type="dxa"/>
            <w:vAlign w:val="center"/>
          </w:tcPr>
          <w:p w14:paraId="23B0CF65" w14:textId="77777777" w:rsidR="00110662" w:rsidRPr="005411F5" w:rsidRDefault="00110662" w:rsidP="00B67F45">
            <w:pPr>
              <w:pStyle w:val="NoSpacing"/>
            </w:pPr>
            <w:r w:rsidRPr="005411F5">
              <w:t>Wingertweg 34</w:t>
            </w:r>
          </w:p>
        </w:tc>
      </w:tr>
      <w:tr w:rsidR="00110662" w:rsidRPr="005411F5" w14:paraId="19986E04" w14:textId="77777777" w:rsidTr="0064243F">
        <w:trPr>
          <w:trHeight w:val="567"/>
        </w:trPr>
        <w:tc>
          <w:tcPr>
            <w:tcW w:w="3114" w:type="dxa"/>
            <w:vAlign w:val="center"/>
          </w:tcPr>
          <w:p w14:paraId="164BC047" w14:textId="77777777" w:rsidR="00110662" w:rsidRPr="005411F5" w:rsidRDefault="00110662" w:rsidP="00B67F45">
            <w:pPr>
              <w:pStyle w:val="NoSpacing"/>
            </w:pPr>
            <w:r w:rsidRPr="005411F5">
              <w:t>Ort</w:t>
            </w:r>
          </w:p>
        </w:tc>
        <w:tc>
          <w:tcPr>
            <w:tcW w:w="5896" w:type="dxa"/>
            <w:vAlign w:val="center"/>
          </w:tcPr>
          <w:p w14:paraId="731C23DB" w14:textId="5147289A" w:rsidR="00110662" w:rsidRPr="00110662" w:rsidRDefault="00110662" w:rsidP="00B67F45">
            <w:pPr>
              <w:pStyle w:val="NoSpacing"/>
            </w:pPr>
            <w:r>
              <w:t>3000 Bern</w:t>
            </w:r>
          </w:p>
        </w:tc>
      </w:tr>
      <w:tr w:rsidR="00110662" w:rsidRPr="005411F5" w14:paraId="20DA3ACE" w14:textId="77777777" w:rsidTr="0064243F">
        <w:trPr>
          <w:trHeight w:val="567"/>
        </w:trPr>
        <w:tc>
          <w:tcPr>
            <w:tcW w:w="3114" w:type="dxa"/>
            <w:vAlign w:val="center"/>
          </w:tcPr>
          <w:p w14:paraId="07C140D6" w14:textId="77777777" w:rsidR="00110662" w:rsidRPr="005411F5" w:rsidRDefault="00110662" w:rsidP="00B67F45">
            <w:pPr>
              <w:pStyle w:val="NoSpacing"/>
            </w:pPr>
            <w:r w:rsidRPr="005411F5">
              <w:t>Land</w:t>
            </w:r>
          </w:p>
        </w:tc>
        <w:tc>
          <w:tcPr>
            <w:tcW w:w="5896" w:type="dxa"/>
            <w:vAlign w:val="center"/>
          </w:tcPr>
          <w:p w14:paraId="1BE0F9C2" w14:textId="77777777" w:rsidR="00110662" w:rsidRPr="005411F5" w:rsidRDefault="00110662" w:rsidP="00B67F45">
            <w:pPr>
              <w:pStyle w:val="NoSpacing"/>
            </w:pPr>
            <w:r w:rsidRPr="005411F5">
              <w:t>Schweiz</w:t>
            </w:r>
          </w:p>
        </w:tc>
      </w:tr>
      <w:tr w:rsidR="00110662" w:rsidRPr="005411F5" w14:paraId="79026208" w14:textId="77777777" w:rsidTr="0064243F">
        <w:trPr>
          <w:trHeight w:val="567"/>
        </w:trPr>
        <w:tc>
          <w:tcPr>
            <w:tcW w:w="3114" w:type="dxa"/>
            <w:vAlign w:val="center"/>
          </w:tcPr>
          <w:p w14:paraId="6F0EB492" w14:textId="77777777" w:rsidR="00110662" w:rsidRPr="005411F5" w:rsidRDefault="00110662" w:rsidP="00B67F45">
            <w:pPr>
              <w:pStyle w:val="NoSpacing"/>
            </w:pPr>
            <w:ins w:id="160" w:author="Schmidt Michael" w:date="2019-03-01T14:11:00Z">
              <w:r>
                <w:t>Optionsfeld</w:t>
              </w:r>
            </w:ins>
            <w:del w:id="161" w:author="Schmidt Michael" w:date="2019-03-01T14:11:00Z">
              <w:r w:rsidRPr="005411F5" w:rsidDel="0053499C">
                <w:delText>Ankreuzen</w:delText>
              </w:r>
            </w:del>
          </w:p>
        </w:tc>
        <w:tc>
          <w:tcPr>
            <w:tcW w:w="5896" w:type="dxa"/>
            <w:vAlign w:val="center"/>
          </w:tcPr>
          <w:p w14:paraId="223226AC" w14:textId="77777777" w:rsidR="00110662" w:rsidRPr="005411F5" w:rsidRDefault="00110662" w:rsidP="00B67F45">
            <w:pPr>
              <w:pStyle w:val="NoSpacing"/>
            </w:pPr>
            <w:del w:id="162" w:author="Schmidt Michael" w:date="2019-03-01T14:12:00Z">
              <w:r w:rsidRPr="005411F5" w:rsidDel="0053499C">
                <w:delText>Nichts</w:delText>
              </w:r>
            </w:del>
            <w:ins w:id="163" w:author="Schmidt Michael" w:date="2019-03-01T14:12:00Z">
              <w:r>
                <w:t>Keine auswählen</w:t>
              </w:r>
            </w:ins>
          </w:p>
        </w:tc>
      </w:tr>
      <w:tr w:rsidR="00110662" w:rsidRPr="005411F5" w14:paraId="4EF599C9" w14:textId="77777777" w:rsidTr="0064243F">
        <w:trPr>
          <w:trHeight w:val="567"/>
        </w:trPr>
        <w:tc>
          <w:tcPr>
            <w:tcW w:w="3114" w:type="dxa"/>
            <w:vAlign w:val="center"/>
          </w:tcPr>
          <w:p w14:paraId="6B77CD08" w14:textId="77777777" w:rsidR="00110662" w:rsidRPr="005411F5" w:rsidRDefault="00110662" w:rsidP="00B67F45">
            <w:pPr>
              <w:pStyle w:val="NoSpacing"/>
            </w:pPr>
            <w:r w:rsidRPr="005411F5">
              <w:t>E-Mail</w:t>
            </w:r>
          </w:p>
        </w:tc>
        <w:tc>
          <w:tcPr>
            <w:tcW w:w="5896" w:type="dxa"/>
            <w:vAlign w:val="center"/>
          </w:tcPr>
          <w:p w14:paraId="6E019D1F" w14:textId="77777777" w:rsidR="00110662" w:rsidRPr="005411F5" w:rsidRDefault="00110662" w:rsidP="00B67F45">
            <w:pPr>
              <w:pStyle w:val="NoSpacing"/>
            </w:pPr>
            <w:r w:rsidRPr="005411F5">
              <w:t>s.lehmann@</w:t>
            </w:r>
            <w:r>
              <w:t>kibon</w:t>
            </w:r>
            <w:r w:rsidRPr="005411F5">
              <w:t>.ch</w:t>
            </w:r>
          </w:p>
        </w:tc>
      </w:tr>
      <w:tr w:rsidR="00110662" w:rsidRPr="005411F5" w14:paraId="115B8DDB" w14:textId="77777777" w:rsidTr="0064243F">
        <w:trPr>
          <w:trHeight w:val="567"/>
        </w:trPr>
        <w:tc>
          <w:tcPr>
            <w:tcW w:w="3114" w:type="dxa"/>
            <w:vAlign w:val="center"/>
          </w:tcPr>
          <w:p w14:paraId="3F1980AC" w14:textId="77777777" w:rsidR="00110662" w:rsidRPr="005411F5" w:rsidRDefault="00110662" w:rsidP="00B67F45">
            <w:pPr>
              <w:pStyle w:val="NoSpacing"/>
            </w:pPr>
            <w:r w:rsidRPr="005411F5">
              <w:t>Mobile</w:t>
            </w:r>
          </w:p>
        </w:tc>
        <w:tc>
          <w:tcPr>
            <w:tcW w:w="5896" w:type="dxa"/>
            <w:vAlign w:val="center"/>
          </w:tcPr>
          <w:p w14:paraId="506A195B" w14:textId="77777777" w:rsidR="00110662" w:rsidRPr="005411F5" w:rsidRDefault="00110662" w:rsidP="00B67F45">
            <w:pPr>
              <w:pStyle w:val="NoSpacing"/>
            </w:pPr>
            <w:r w:rsidRPr="005411F5">
              <w:t>+41 79 987 65 43</w:t>
            </w:r>
          </w:p>
        </w:tc>
      </w:tr>
      <w:tr w:rsidR="00110662" w:rsidRPr="005411F5" w14:paraId="2730925E" w14:textId="77777777" w:rsidTr="0064243F">
        <w:trPr>
          <w:trHeight w:val="567"/>
          <w:ins w:id="164" w:author="Schmidt Michael" w:date="2019-02-26T11:15:00Z"/>
        </w:trPr>
        <w:tc>
          <w:tcPr>
            <w:tcW w:w="9010" w:type="dxa"/>
            <w:gridSpan w:val="2"/>
            <w:vAlign w:val="center"/>
          </w:tcPr>
          <w:p w14:paraId="005DBD37" w14:textId="77777777" w:rsidR="00110662" w:rsidRPr="00A3347C" w:rsidRDefault="00110662" w:rsidP="00C150BB">
            <w:pPr>
              <w:pStyle w:val="NoSpacing"/>
              <w:jc w:val="center"/>
              <w:rPr>
                <w:ins w:id="165" w:author="Schmidt Michael" w:date="2019-02-26T11:15:00Z"/>
                <w:b/>
                <w:i/>
              </w:rPr>
            </w:pPr>
            <w:ins w:id="166" w:author="Schmidt Michael" w:date="2019-02-26T11:19:00Z">
              <w:r w:rsidRPr="00A3347C">
                <w:rPr>
                  <w:b/>
                  <w:i/>
                </w:rPr>
                <w:t>SPEICHERN UND WEITER</w:t>
              </w:r>
            </w:ins>
          </w:p>
        </w:tc>
      </w:tr>
    </w:tbl>
    <w:p w14:paraId="0D6BDA26" w14:textId="77777777" w:rsidR="00110662" w:rsidRPr="005411F5" w:rsidRDefault="00110662" w:rsidP="00110662"/>
    <w:tbl>
      <w:tblPr>
        <w:tblStyle w:val="TableGrid"/>
        <w:tblW w:w="0" w:type="auto"/>
        <w:tblLook w:val="04A0" w:firstRow="1" w:lastRow="0" w:firstColumn="1" w:lastColumn="0" w:noHBand="0" w:noVBand="1"/>
      </w:tblPr>
      <w:tblGrid>
        <w:gridCol w:w="3114"/>
        <w:gridCol w:w="5896"/>
      </w:tblGrid>
      <w:tr w:rsidR="00110662" w:rsidRPr="005411F5" w14:paraId="7B30B927" w14:textId="77777777" w:rsidTr="0064243F">
        <w:trPr>
          <w:trHeight w:val="567"/>
        </w:trPr>
        <w:tc>
          <w:tcPr>
            <w:tcW w:w="9010" w:type="dxa"/>
            <w:gridSpan w:val="2"/>
            <w:shd w:val="clear" w:color="auto" w:fill="D60025"/>
            <w:vAlign w:val="center"/>
          </w:tcPr>
          <w:p w14:paraId="7D9C95EE" w14:textId="77777777" w:rsidR="00110662" w:rsidRPr="00C150BB" w:rsidRDefault="00110662" w:rsidP="00C150BB">
            <w:pPr>
              <w:pStyle w:val="NoSpacing"/>
              <w:jc w:val="center"/>
              <w:rPr>
                <w:b/>
                <w:color w:val="FFFFFF" w:themeColor="background1"/>
              </w:rPr>
            </w:pPr>
            <w:r w:rsidRPr="00C150BB">
              <w:rPr>
                <w:b/>
                <w:color w:val="FFFFFF" w:themeColor="background1"/>
              </w:rPr>
              <w:t>Kind</w:t>
            </w:r>
          </w:p>
        </w:tc>
      </w:tr>
      <w:tr w:rsidR="00110662" w:rsidRPr="005411F5" w14:paraId="7566CC6E" w14:textId="77777777" w:rsidTr="0064243F">
        <w:trPr>
          <w:trHeight w:val="567"/>
          <w:ins w:id="167" w:author="Schmidt Michael" w:date="2019-02-26T11:20:00Z"/>
        </w:trPr>
        <w:tc>
          <w:tcPr>
            <w:tcW w:w="9010" w:type="dxa"/>
            <w:gridSpan w:val="2"/>
            <w:vAlign w:val="center"/>
          </w:tcPr>
          <w:p w14:paraId="173C0A60" w14:textId="77777777" w:rsidR="00110662" w:rsidRPr="00820800" w:rsidRDefault="00110662" w:rsidP="00C150BB">
            <w:pPr>
              <w:pStyle w:val="NoSpacing"/>
              <w:jc w:val="center"/>
              <w:rPr>
                <w:ins w:id="168" w:author="Schmidt Michael" w:date="2019-02-26T11:20:00Z"/>
                <w:b/>
                <w:i/>
              </w:rPr>
            </w:pPr>
            <w:ins w:id="169" w:author="Schmidt Michael" w:date="2019-02-26T11:20:00Z">
              <w:r w:rsidRPr="00820800">
                <w:rPr>
                  <w:b/>
                  <w:i/>
                </w:rPr>
                <w:t>Kind hinzufügen</w:t>
              </w:r>
            </w:ins>
          </w:p>
        </w:tc>
      </w:tr>
      <w:tr w:rsidR="00110662" w:rsidRPr="005411F5" w14:paraId="7F4CDB70" w14:textId="77777777" w:rsidTr="0064243F">
        <w:trPr>
          <w:trHeight w:val="565"/>
        </w:trPr>
        <w:tc>
          <w:tcPr>
            <w:tcW w:w="3114" w:type="dxa"/>
            <w:vAlign w:val="center"/>
          </w:tcPr>
          <w:p w14:paraId="03BD83B6" w14:textId="77777777" w:rsidR="00110662" w:rsidRPr="005411F5" w:rsidRDefault="00110662" w:rsidP="00B67F45">
            <w:pPr>
              <w:pStyle w:val="NoSpacing"/>
            </w:pPr>
            <w:r w:rsidRPr="005411F5">
              <w:t>Geschlecht</w:t>
            </w:r>
          </w:p>
        </w:tc>
        <w:tc>
          <w:tcPr>
            <w:tcW w:w="5896" w:type="dxa"/>
            <w:vAlign w:val="center"/>
          </w:tcPr>
          <w:p w14:paraId="18729863" w14:textId="77777777" w:rsidR="00110662" w:rsidRPr="005411F5" w:rsidRDefault="00110662" w:rsidP="00B67F45">
            <w:pPr>
              <w:pStyle w:val="NoSpacing"/>
            </w:pPr>
            <w:r w:rsidRPr="005411F5">
              <w:t>Weiblich</w:t>
            </w:r>
          </w:p>
        </w:tc>
      </w:tr>
      <w:tr w:rsidR="00110662" w:rsidRPr="005411F5" w14:paraId="7E63E109" w14:textId="77777777" w:rsidTr="0064243F">
        <w:trPr>
          <w:trHeight w:val="567"/>
        </w:trPr>
        <w:tc>
          <w:tcPr>
            <w:tcW w:w="3114" w:type="dxa"/>
            <w:vAlign w:val="center"/>
          </w:tcPr>
          <w:p w14:paraId="428B50D9" w14:textId="77777777" w:rsidR="00110662" w:rsidRPr="005411F5" w:rsidRDefault="00110662" w:rsidP="00B67F45">
            <w:pPr>
              <w:pStyle w:val="NoSpacing"/>
            </w:pPr>
            <w:r w:rsidRPr="005411F5">
              <w:t>Vorname</w:t>
            </w:r>
          </w:p>
        </w:tc>
        <w:tc>
          <w:tcPr>
            <w:tcW w:w="5896" w:type="dxa"/>
            <w:vAlign w:val="center"/>
          </w:tcPr>
          <w:p w14:paraId="75A963BB" w14:textId="77777777" w:rsidR="00110662" w:rsidRPr="005411F5" w:rsidRDefault="00110662" w:rsidP="00B67F45">
            <w:pPr>
              <w:pStyle w:val="NoSpacing"/>
            </w:pPr>
            <w:r w:rsidRPr="005411F5">
              <w:t>Livia</w:t>
            </w:r>
          </w:p>
        </w:tc>
      </w:tr>
      <w:tr w:rsidR="00110662" w:rsidRPr="005411F5" w14:paraId="5EF6E91E" w14:textId="77777777" w:rsidTr="0064243F">
        <w:trPr>
          <w:trHeight w:val="567"/>
        </w:trPr>
        <w:tc>
          <w:tcPr>
            <w:tcW w:w="3114" w:type="dxa"/>
            <w:vAlign w:val="center"/>
          </w:tcPr>
          <w:p w14:paraId="58BD09E2" w14:textId="77777777" w:rsidR="00110662" w:rsidRPr="005411F5" w:rsidRDefault="00110662" w:rsidP="00B67F45">
            <w:pPr>
              <w:pStyle w:val="NoSpacing"/>
            </w:pPr>
            <w:r w:rsidRPr="005411F5">
              <w:t>Name</w:t>
            </w:r>
          </w:p>
        </w:tc>
        <w:tc>
          <w:tcPr>
            <w:tcW w:w="5896" w:type="dxa"/>
            <w:vAlign w:val="center"/>
          </w:tcPr>
          <w:p w14:paraId="6731076E" w14:textId="77777777" w:rsidR="00110662" w:rsidRPr="005411F5" w:rsidRDefault="00110662" w:rsidP="00B67F45">
            <w:pPr>
              <w:pStyle w:val="NoSpacing"/>
            </w:pPr>
            <w:r w:rsidRPr="005411F5">
              <w:t>Lehmann</w:t>
            </w:r>
          </w:p>
        </w:tc>
      </w:tr>
      <w:tr w:rsidR="00110662" w:rsidRPr="005411F5" w14:paraId="63AD8E1C" w14:textId="77777777" w:rsidTr="0064243F">
        <w:trPr>
          <w:trHeight w:val="567"/>
        </w:trPr>
        <w:tc>
          <w:tcPr>
            <w:tcW w:w="3114" w:type="dxa"/>
            <w:vAlign w:val="center"/>
          </w:tcPr>
          <w:p w14:paraId="4159FBCA" w14:textId="77777777" w:rsidR="00110662" w:rsidRPr="005411F5" w:rsidRDefault="00110662" w:rsidP="00B67F45">
            <w:pPr>
              <w:pStyle w:val="NoSpacing"/>
            </w:pPr>
            <w:r w:rsidRPr="005411F5">
              <w:t>Geburtsdatum</w:t>
            </w:r>
          </w:p>
        </w:tc>
        <w:tc>
          <w:tcPr>
            <w:tcW w:w="5896" w:type="dxa"/>
            <w:vAlign w:val="center"/>
          </w:tcPr>
          <w:p w14:paraId="341D50B2" w14:textId="77777777" w:rsidR="00110662" w:rsidRPr="005411F5" w:rsidRDefault="00110662" w:rsidP="00B67F45">
            <w:pPr>
              <w:pStyle w:val="NoSpacing"/>
            </w:pPr>
            <w:r w:rsidRPr="005411F5">
              <w:t>30.12.2018</w:t>
            </w:r>
          </w:p>
        </w:tc>
      </w:tr>
      <w:tr w:rsidR="00110662" w:rsidRPr="005411F5" w14:paraId="0D15DD6A" w14:textId="77777777" w:rsidTr="0064243F">
        <w:trPr>
          <w:trHeight w:val="567"/>
        </w:trPr>
        <w:tc>
          <w:tcPr>
            <w:tcW w:w="3114" w:type="dxa"/>
            <w:vAlign w:val="center"/>
          </w:tcPr>
          <w:p w14:paraId="1431B306" w14:textId="77777777" w:rsidR="00110662" w:rsidRPr="005411F5" w:rsidRDefault="00110662" w:rsidP="00B67F45">
            <w:pPr>
              <w:pStyle w:val="NoSpacing"/>
            </w:pPr>
            <w:r w:rsidRPr="005411F5">
              <w:t>Kinderabzug 2019</w:t>
            </w:r>
          </w:p>
        </w:tc>
        <w:tc>
          <w:tcPr>
            <w:tcW w:w="5896" w:type="dxa"/>
            <w:vAlign w:val="center"/>
          </w:tcPr>
          <w:p w14:paraId="51ADA167" w14:textId="77777777" w:rsidR="00110662" w:rsidRPr="005411F5" w:rsidRDefault="00110662" w:rsidP="00B67F45">
            <w:pPr>
              <w:pStyle w:val="NoSpacing"/>
            </w:pPr>
            <w:r w:rsidRPr="005411F5">
              <w:t>100%</w:t>
            </w:r>
          </w:p>
        </w:tc>
      </w:tr>
      <w:tr w:rsidR="00110662" w:rsidRPr="005411F5" w14:paraId="1600798C" w14:textId="77777777" w:rsidTr="0064243F">
        <w:trPr>
          <w:trHeight w:val="567"/>
        </w:trPr>
        <w:tc>
          <w:tcPr>
            <w:tcW w:w="3114" w:type="dxa"/>
            <w:vAlign w:val="center"/>
          </w:tcPr>
          <w:p w14:paraId="1ADBDBB0" w14:textId="77777777" w:rsidR="00110662" w:rsidRPr="005411F5" w:rsidRDefault="00110662" w:rsidP="00B67F45">
            <w:pPr>
              <w:pStyle w:val="NoSpacing"/>
            </w:pPr>
            <w:r w:rsidRPr="005411F5">
              <w:t>Kinderabzug 2020</w:t>
            </w:r>
          </w:p>
        </w:tc>
        <w:tc>
          <w:tcPr>
            <w:tcW w:w="5896" w:type="dxa"/>
            <w:vAlign w:val="center"/>
          </w:tcPr>
          <w:p w14:paraId="7F87C0E8" w14:textId="77777777" w:rsidR="00110662" w:rsidRPr="005411F5" w:rsidRDefault="00110662" w:rsidP="00B67F45">
            <w:pPr>
              <w:pStyle w:val="NoSpacing"/>
            </w:pPr>
            <w:r w:rsidRPr="005411F5">
              <w:t>100%</w:t>
            </w:r>
          </w:p>
        </w:tc>
      </w:tr>
      <w:tr w:rsidR="00110662" w:rsidRPr="005411F5" w14:paraId="3AA55E4F" w14:textId="77777777" w:rsidTr="0064243F">
        <w:trPr>
          <w:trHeight w:val="567"/>
        </w:trPr>
        <w:tc>
          <w:tcPr>
            <w:tcW w:w="3114" w:type="dxa"/>
            <w:vAlign w:val="center"/>
          </w:tcPr>
          <w:p w14:paraId="2B43ADAD" w14:textId="77777777" w:rsidR="00110662" w:rsidRPr="005411F5" w:rsidRDefault="00110662" w:rsidP="00B67F45">
            <w:pPr>
              <w:pStyle w:val="NoSpacing"/>
            </w:pPr>
            <w:r w:rsidRPr="005411F5">
              <w:t>BG beantragen</w:t>
            </w:r>
          </w:p>
        </w:tc>
        <w:tc>
          <w:tcPr>
            <w:tcW w:w="5896" w:type="dxa"/>
            <w:vAlign w:val="center"/>
          </w:tcPr>
          <w:p w14:paraId="5E6A9A11" w14:textId="77777777" w:rsidR="00110662" w:rsidRPr="005411F5" w:rsidRDefault="00110662" w:rsidP="00B67F45">
            <w:pPr>
              <w:pStyle w:val="NoSpacing"/>
            </w:pPr>
            <w:r w:rsidRPr="005411F5">
              <w:t>Ja</w:t>
            </w:r>
          </w:p>
        </w:tc>
      </w:tr>
      <w:tr w:rsidR="00110662" w:rsidRPr="005411F5" w14:paraId="788164C8" w14:textId="77777777" w:rsidTr="0064243F">
        <w:trPr>
          <w:trHeight w:val="567"/>
        </w:trPr>
        <w:tc>
          <w:tcPr>
            <w:tcW w:w="3114" w:type="dxa"/>
            <w:vAlign w:val="center"/>
          </w:tcPr>
          <w:p w14:paraId="751FD842" w14:textId="77777777" w:rsidR="00110662" w:rsidRPr="005411F5" w:rsidRDefault="00110662" w:rsidP="00B67F45">
            <w:pPr>
              <w:pStyle w:val="NoSpacing"/>
            </w:pPr>
            <w:r w:rsidRPr="005411F5">
              <w:lastRenderedPageBreak/>
              <w:t>Wird Deutsch gesprochen?</w:t>
            </w:r>
          </w:p>
        </w:tc>
        <w:tc>
          <w:tcPr>
            <w:tcW w:w="5896" w:type="dxa"/>
            <w:vAlign w:val="center"/>
          </w:tcPr>
          <w:p w14:paraId="61B85AD4" w14:textId="77777777" w:rsidR="00110662" w:rsidRPr="005411F5" w:rsidRDefault="00110662" w:rsidP="00B67F45">
            <w:pPr>
              <w:pStyle w:val="NoSpacing"/>
            </w:pPr>
            <w:r w:rsidRPr="005411F5">
              <w:t>Ja</w:t>
            </w:r>
          </w:p>
        </w:tc>
      </w:tr>
      <w:tr w:rsidR="00110662" w:rsidRPr="005411F5" w14:paraId="0DAB3DD1" w14:textId="77777777" w:rsidTr="0064243F">
        <w:trPr>
          <w:trHeight w:val="567"/>
        </w:trPr>
        <w:tc>
          <w:tcPr>
            <w:tcW w:w="3114" w:type="dxa"/>
            <w:vAlign w:val="center"/>
          </w:tcPr>
          <w:p w14:paraId="170450D5" w14:textId="77777777" w:rsidR="00110662" w:rsidRPr="005411F5" w:rsidRDefault="00110662" w:rsidP="00B67F45">
            <w:pPr>
              <w:pStyle w:val="NoSpacing"/>
            </w:pPr>
            <w:r w:rsidRPr="005411F5">
              <w:t>Welche Klasse?</w:t>
            </w:r>
          </w:p>
        </w:tc>
        <w:tc>
          <w:tcPr>
            <w:tcW w:w="5896" w:type="dxa"/>
            <w:vAlign w:val="center"/>
          </w:tcPr>
          <w:p w14:paraId="1B9DBEBE" w14:textId="77777777" w:rsidR="00110662" w:rsidRPr="005411F5" w:rsidRDefault="00110662" w:rsidP="00B67F45">
            <w:pPr>
              <w:pStyle w:val="NoSpacing"/>
            </w:pPr>
            <w:r w:rsidRPr="005411F5">
              <w:t>Vorschulalter</w:t>
            </w:r>
          </w:p>
        </w:tc>
      </w:tr>
      <w:tr w:rsidR="00110662" w:rsidRPr="005411F5" w14:paraId="6B7C86B7" w14:textId="77777777" w:rsidTr="0064243F">
        <w:trPr>
          <w:trHeight w:val="567"/>
        </w:trPr>
        <w:tc>
          <w:tcPr>
            <w:tcW w:w="3114" w:type="dxa"/>
            <w:vAlign w:val="center"/>
          </w:tcPr>
          <w:p w14:paraId="7D6F36A4" w14:textId="77777777" w:rsidR="00110662" w:rsidRPr="005411F5" w:rsidRDefault="00110662" w:rsidP="00B67F45">
            <w:pPr>
              <w:pStyle w:val="NoSpacing"/>
            </w:pPr>
            <w:r w:rsidRPr="005411F5">
              <w:t>Ankreuzen</w:t>
            </w:r>
          </w:p>
        </w:tc>
        <w:tc>
          <w:tcPr>
            <w:tcW w:w="5896" w:type="dxa"/>
            <w:vAlign w:val="center"/>
          </w:tcPr>
          <w:p w14:paraId="2E9028DE" w14:textId="77777777" w:rsidR="00110662" w:rsidRPr="005411F5" w:rsidRDefault="00110662" w:rsidP="00B67F45">
            <w:pPr>
              <w:pStyle w:val="NoSpacing"/>
            </w:pPr>
            <w:r w:rsidRPr="005411F5">
              <w:t>Nichts</w:t>
            </w:r>
          </w:p>
        </w:tc>
      </w:tr>
      <w:tr w:rsidR="00110662" w:rsidRPr="005411F5" w14:paraId="45412C87" w14:textId="77777777" w:rsidTr="0064243F">
        <w:trPr>
          <w:trHeight w:val="567"/>
          <w:ins w:id="170" w:author="Schmidt Michael" w:date="2019-02-26T11:15:00Z"/>
        </w:trPr>
        <w:tc>
          <w:tcPr>
            <w:tcW w:w="9010" w:type="dxa"/>
            <w:gridSpan w:val="2"/>
            <w:vAlign w:val="center"/>
          </w:tcPr>
          <w:p w14:paraId="234911EB" w14:textId="5D97485D" w:rsidR="00110662" w:rsidRPr="00820800" w:rsidRDefault="00110662" w:rsidP="00C150BB">
            <w:pPr>
              <w:pStyle w:val="NoSpacing"/>
              <w:jc w:val="center"/>
              <w:rPr>
                <w:ins w:id="171" w:author="Schmidt Michael" w:date="2019-02-26T11:15:00Z"/>
                <w:b/>
                <w:i/>
              </w:rPr>
            </w:pPr>
            <w:ins w:id="172" w:author="Schmidt Michael" w:date="2019-02-26T11:21:00Z">
              <w:r w:rsidRPr="00820800">
                <w:rPr>
                  <w:b/>
                  <w:i/>
                </w:rPr>
                <w:t>SPEICHERN</w:t>
              </w:r>
            </w:ins>
          </w:p>
        </w:tc>
      </w:tr>
      <w:tr w:rsidR="00877570" w:rsidRPr="005411F5" w14:paraId="79FDC8A6" w14:textId="77777777" w:rsidTr="0064243F">
        <w:trPr>
          <w:trHeight w:val="567"/>
        </w:trPr>
        <w:tc>
          <w:tcPr>
            <w:tcW w:w="9010" w:type="dxa"/>
            <w:gridSpan w:val="2"/>
            <w:vAlign w:val="center"/>
          </w:tcPr>
          <w:p w14:paraId="556E0D37" w14:textId="432C1349" w:rsidR="00877570" w:rsidRPr="00820800" w:rsidRDefault="00877570" w:rsidP="00C150BB">
            <w:pPr>
              <w:pStyle w:val="NoSpacing"/>
              <w:jc w:val="center"/>
              <w:rPr>
                <w:b/>
                <w:i/>
              </w:rPr>
            </w:pPr>
            <w:r w:rsidRPr="00820800">
              <w:rPr>
                <w:b/>
                <w:i/>
              </w:rPr>
              <w:t>WEITER</w:t>
            </w:r>
          </w:p>
        </w:tc>
      </w:tr>
    </w:tbl>
    <w:p w14:paraId="70560DCF" w14:textId="77777777" w:rsidR="00110662" w:rsidRPr="005411F5" w:rsidRDefault="00110662" w:rsidP="00110662"/>
    <w:tbl>
      <w:tblPr>
        <w:tblStyle w:val="TableGrid"/>
        <w:tblW w:w="0" w:type="auto"/>
        <w:tblLook w:val="04A0" w:firstRow="1" w:lastRow="0" w:firstColumn="1" w:lastColumn="0" w:noHBand="0" w:noVBand="1"/>
      </w:tblPr>
      <w:tblGrid>
        <w:gridCol w:w="3114"/>
        <w:gridCol w:w="5896"/>
      </w:tblGrid>
      <w:tr w:rsidR="00110662" w:rsidRPr="005411F5" w14:paraId="6D35B2E0" w14:textId="77777777" w:rsidTr="0064243F">
        <w:trPr>
          <w:trHeight w:val="567"/>
        </w:trPr>
        <w:tc>
          <w:tcPr>
            <w:tcW w:w="9010" w:type="dxa"/>
            <w:gridSpan w:val="2"/>
            <w:shd w:val="clear" w:color="auto" w:fill="D60025"/>
            <w:vAlign w:val="center"/>
          </w:tcPr>
          <w:p w14:paraId="305CA514" w14:textId="77777777" w:rsidR="00110662" w:rsidRPr="005411F5" w:rsidRDefault="00110662" w:rsidP="00C150BB">
            <w:pPr>
              <w:pStyle w:val="NoSpacing"/>
              <w:jc w:val="center"/>
            </w:pPr>
            <w:r w:rsidRPr="00C150BB">
              <w:rPr>
                <w:b/>
                <w:color w:val="FFFFFF" w:themeColor="background1"/>
              </w:rPr>
              <w:t>Betreuung Livia Lehmann</w:t>
            </w:r>
          </w:p>
        </w:tc>
      </w:tr>
      <w:tr w:rsidR="00110662" w:rsidRPr="005411F5" w14:paraId="1326F0F8" w14:textId="77777777" w:rsidTr="0064243F">
        <w:trPr>
          <w:trHeight w:val="567"/>
          <w:ins w:id="173" w:author="Schmidt Michael" w:date="2019-02-26T11:21:00Z"/>
        </w:trPr>
        <w:tc>
          <w:tcPr>
            <w:tcW w:w="9010" w:type="dxa"/>
            <w:gridSpan w:val="2"/>
            <w:vAlign w:val="center"/>
          </w:tcPr>
          <w:p w14:paraId="401C2792" w14:textId="77777777" w:rsidR="00110662" w:rsidRPr="00820800" w:rsidRDefault="00110662" w:rsidP="00DB7D5C">
            <w:pPr>
              <w:pStyle w:val="NoSpacing"/>
              <w:jc w:val="center"/>
              <w:rPr>
                <w:ins w:id="174" w:author="Schmidt Michael" w:date="2019-02-26T11:21:00Z"/>
                <w:b/>
                <w:i/>
              </w:rPr>
            </w:pPr>
            <w:ins w:id="175" w:author="Schmidt Michael" w:date="2019-02-26T11:21:00Z">
              <w:r w:rsidRPr="00820800">
                <w:rPr>
                  <w:b/>
                  <w:i/>
                </w:rPr>
                <w:t>Angaben zur Betreuung hinzufügen</w:t>
              </w:r>
            </w:ins>
          </w:p>
        </w:tc>
      </w:tr>
      <w:tr w:rsidR="00110662" w:rsidRPr="005411F5" w14:paraId="0618DF02" w14:textId="77777777" w:rsidTr="0064243F">
        <w:trPr>
          <w:trHeight w:val="565"/>
        </w:trPr>
        <w:tc>
          <w:tcPr>
            <w:tcW w:w="3114" w:type="dxa"/>
            <w:vAlign w:val="center"/>
          </w:tcPr>
          <w:p w14:paraId="57F72745" w14:textId="77777777" w:rsidR="00110662" w:rsidRPr="005411F5" w:rsidRDefault="00110662" w:rsidP="00B67F45">
            <w:pPr>
              <w:pStyle w:val="NoSpacing"/>
            </w:pPr>
            <w:r w:rsidRPr="005411F5">
              <w:t>Betreuungsangebot</w:t>
            </w:r>
          </w:p>
        </w:tc>
        <w:tc>
          <w:tcPr>
            <w:tcW w:w="5896" w:type="dxa"/>
            <w:vAlign w:val="center"/>
          </w:tcPr>
          <w:p w14:paraId="3FAA5F5A" w14:textId="77777777" w:rsidR="00110662" w:rsidRPr="005411F5" w:rsidRDefault="00110662" w:rsidP="00B67F45">
            <w:pPr>
              <w:pStyle w:val="NoSpacing"/>
            </w:pPr>
            <w:r w:rsidRPr="005411F5">
              <w:t>Kita</w:t>
            </w:r>
          </w:p>
        </w:tc>
      </w:tr>
      <w:tr w:rsidR="00110662" w:rsidRPr="005411F5" w14:paraId="074A6216" w14:textId="77777777" w:rsidTr="0064243F">
        <w:trPr>
          <w:trHeight w:val="567"/>
        </w:trPr>
        <w:tc>
          <w:tcPr>
            <w:tcW w:w="3114" w:type="dxa"/>
            <w:vAlign w:val="center"/>
          </w:tcPr>
          <w:p w14:paraId="03300501" w14:textId="77777777" w:rsidR="00110662" w:rsidRPr="005411F5" w:rsidRDefault="00110662" w:rsidP="00B67F45">
            <w:pPr>
              <w:pStyle w:val="NoSpacing"/>
            </w:pPr>
            <w:r w:rsidRPr="005411F5">
              <w:t>Institution</w:t>
            </w:r>
          </w:p>
        </w:tc>
        <w:tc>
          <w:tcPr>
            <w:tcW w:w="5896" w:type="dxa"/>
            <w:vAlign w:val="center"/>
          </w:tcPr>
          <w:p w14:paraId="643CB075" w14:textId="0F65859F" w:rsidR="00110662" w:rsidRPr="00110662" w:rsidRDefault="00110662" w:rsidP="00B67F45">
            <w:pPr>
              <w:pStyle w:val="NoSpacing"/>
            </w:pPr>
            <w:r>
              <w:t>Ihre Institution</w:t>
            </w:r>
          </w:p>
        </w:tc>
      </w:tr>
      <w:tr w:rsidR="00110662" w:rsidRPr="005411F5" w14:paraId="7C885E54" w14:textId="77777777" w:rsidTr="0064243F">
        <w:trPr>
          <w:trHeight w:val="567"/>
        </w:trPr>
        <w:tc>
          <w:tcPr>
            <w:tcW w:w="3114" w:type="dxa"/>
            <w:vAlign w:val="center"/>
          </w:tcPr>
          <w:p w14:paraId="4BA1877C" w14:textId="77777777" w:rsidR="00110662" w:rsidRPr="005411F5" w:rsidRDefault="00110662" w:rsidP="00B67F45">
            <w:pPr>
              <w:pStyle w:val="NoSpacing"/>
            </w:pPr>
            <w:r w:rsidRPr="005411F5">
              <w:t>Bestätigung</w:t>
            </w:r>
          </w:p>
        </w:tc>
        <w:tc>
          <w:tcPr>
            <w:tcW w:w="5896" w:type="dxa"/>
            <w:vAlign w:val="center"/>
          </w:tcPr>
          <w:p w14:paraId="0ED7814F" w14:textId="77777777" w:rsidR="00110662" w:rsidRPr="005411F5" w:rsidRDefault="00110662" w:rsidP="00B67F45">
            <w:pPr>
              <w:pStyle w:val="NoSpacing"/>
            </w:pPr>
            <w:r w:rsidRPr="005411F5">
              <w:t>Ja</w:t>
            </w:r>
          </w:p>
        </w:tc>
      </w:tr>
      <w:tr w:rsidR="00110662" w:rsidRPr="005411F5" w14:paraId="765C6F8D" w14:textId="77777777" w:rsidTr="0064243F">
        <w:trPr>
          <w:trHeight w:val="567"/>
        </w:trPr>
        <w:tc>
          <w:tcPr>
            <w:tcW w:w="3114" w:type="dxa"/>
            <w:vAlign w:val="center"/>
          </w:tcPr>
          <w:p w14:paraId="1697CA48" w14:textId="77777777" w:rsidR="00110662" w:rsidRPr="005411F5" w:rsidRDefault="00110662" w:rsidP="00B67F45">
            <w:pPr>
              <w:pStyle w:val="NoSpacing"/>
            </w:pPr>
            <w:r w:rsidRPr="005411F5">
              <w:t>Besondere Bedürfnisse</w:t>
            </w:r>
          </w:p>
        </w:tc>
        <w:tc>
          <w:tcPr>
            <w:tcW w:w="5896" w:type="dxa"/>
            <w:vAlign w:val="center"/>
          </w:tcPr>
          <w:p w14:paraId="5837F91B" w14:textId="77777777" w:rsidR="00110662" w:rsidRPr="005411F5" w:rsidRDefault="00110662" w:rsidP="00B67F45">
            <w:pPr>
              <w:pStyle w:val="NoSpacing"/>
            </w:pPr>
            <w:r w:rsidRPr="005411F5">
              <w:t>Nein</w:t>
            </w:r>
          </w:p>
        </w:tc>
      </w:tr>
      <w:tr w:rsidR="00110662" w:rsidRPr="005411F5" w14:paraId="01DBAEC9" w14:textId="77777777" w:rsidTr="0064243F">
        <w:trPr>
          <w:trHeight w:val="567"/>
          <w:ins w:id="176" w:author="Schmidt Michael" w:date="2019-02-26T11:16:00Z"/>
        </w:trPr>
        <w:tc>
          <w:tcPr>
            <w:tcW w:w="9010" w:type="dxa"/>
            <w:gridSpan w:val="2"/>
            <w:vAlign w:val="center"/>
          </w:tcPr>
          <w:p w14:paraId="53305FE5" w14:textId="1C1DD907" w:rsidR="00110662" w:rsidRPr="00820800" w:rsidRDefault="00110662" w:rsidP="00C150BB">
            <w:pPr>
              <w:pStyle w:val="NoSpacing"/>
              <w:jc w:val="center"/>
              <w:rPr>
                <w:ins w:id="177" w:author="Schmidt Michael" w:date="2019-02-26T11:16:00Z"/>
                <w:b/>
                <w:i/>
              </w:rPr>
            </w:pPr>
            <w:ins w:id="178" w:author="Schmidt Michael" w:date="2019-02-26T11:24:00Z">
              <w:r w:rsidRPr="00820800">
                <w:rPr>
                  <w:b/>
                  <w:i/>
                </w:rPr>
                <w:t>PLATZBESTÄTIGUNG ANFORDERN</w:t>
              </w:r>
            </w:ins>
          </w:p>
        </w:tc>
      </w:tr>
      <w:tr w:rsidR="00877570" w:rsidRPr="005411F5" w14:paraId="5C02EE81" w14:textId="77777777" w:rsidTr="0064243F">
        <w:trPr>
          <w:trHeight w:val="567"/>
        </w:trPr>
        <w:tc>
          <w:tcPr>
            <w:tcW w:w="9010" w:type="dxa"/>
            <w:gridSpan w:val="2"/>
            <w:vAlign w:val="center"/>
          </w:tcPr>
          <w:p w14:paraId="7D6D0FC5" w14:textId="05E0B48C" w:rsidR="00877570" w:rsidRPr="00820800" w:rsidRDefault="00877570" w:rsidP="00C150BB">
            <w:pPr>
              <w:pStyle w:val="NoSpacing"/>
              <w:jc w:val="center"/>
              <w:rPr>
                <w:b/>
                <w:i/>
              </w:rPr>
            </w:pPr>
            <w:r w:rsidRPr="00820800">
              <w:rPr>
                <w:b/>
                <w:i/>
              </w:rPr>
              <w:t>WEITER</w:t>
            </w:r>
          </w:p>
        </w:tc>
      </w:tr>
    </w:tbl>
    <w:p w14:paraId="63CCF948" w14:textId="77777777" w:rsidR="00110662" w:rsidRDefault="00110662">
      <w:pPr>
        <w:pStyle w:val="NoSpacing"/>
        <w:pPrChange w:id="179" w:author="Schmidt Michael" w:date="2019-02-26T13:58:00Z">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110662" w14:paraId="4D698BE9" w14:textId="77777777" w:rsidTr="0064243F">
        <w:tc>
          <w:tcPr>
            <w:tcW w:w="1134" w:type="dxa"/>
            <w:shd w:val="clear" w:color="auto" w:fill="C9E6F7"/>
            <w:vAlign w:val="center"/>
          </w:tcPr>
          <w:p w14:paraId="49843C10" w14:textId="77777777" w:rsidR="00110662" w:rsidRPr="00131AAE" w:rsidRDefault="00110662" w:rsidP="00C150BB">
            <w:pPr>
              <w:pStyle w:val="NoSpacing"/>
              <w:jc w:val="center"/>
            </w:pPr>
            <w:del w:id="180" w:author="Schmidt Michael" w:date="2019-03-01T16:18:00Z">
              <w:r w:rsidDel="00630A62">
                <w:drawing>
                  <wp:inline distT="0" distB="0" distL="0" distR="0" wp14:anchorId="130F636F" wp14:editId="50665005">
                    <wp:extent cx="439200" cy="439200"/>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181" w:author="Schmidt Michael" w:date="2019-03-01T16:18:00Z">
              <w:r>
                <w:drawing>
                  <wp:inline distT="0" distB="0" distL="0" distR="0" wp14:anchorId="0018C096" wp14:editId="50A0FC21">
                    <wp:extent cx="472969" cy="472969"/>
                    <wp:effectExtent l="0" t="0" r="0" b="0"/>
                    <wp:docPr id="25" name="Graph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71011AC9" w14:textId="04BD12C6" w:rsidR="00110662" w:rsidRPr="00110662" w:rsidRDefault="00110662" w:rsidP="00B67F45">
            <w:pPr>
              <w:pStyle w:val="NoSpacing"/>
              <w:rPr>
                <w:lang w:val="de-DE"/>
              </w:rPr>
            </w:pPr>
            <w:r w:rsidRPr="00110662">
              <w:rPr>
                <w:lang w:val="de-DE"/>
              </w:rPr>
              <w:br/>
              <w:t xml:space="preserve">Die Betreuung ist aktuell im Zustand «Warten». Sobald </w:t>
            </w:r>
            <w:r>
              <w:rPr>
                <w:lang w:val="de-DE"/>
              </w:rPr>
              <w:t>Sie</w:t>
            </w:r>
            <w:r w:rsidRPr="00110662">
              <w:rPr>
                <w:lang w:val="de-DE"/>
              </w:rPr>
              <w:t xml:space="preserve"> den Platz </w:t>
            </w:r>
            <w:r>
              <w:rPr>
                <w:lang w:val="de-DE"/>
              </w:rPr>
              <w:t>bestätigen</w:t>
            </w:r>
            <w:r w:rsidRPr="00110662">
              <w:rPr>
                <w:lang w:val="de-DE"/>
              </w:rPr>
              <w:t>, ändert sich der Zustand</w:t>
            </w:r>
            <w:del w:id="182" w:author="Schmidt Michael" w:date="2019-03-01T14:15:00Z">
              <w:r w:rsidRPr="00110662" w:rsidDel="0053499C">
                <w:rPr>
                  <w:lang w:val="de-DE"/>
                </w:rPr>
                <w:delText xml:space="preserve"> hier</w:delText>
              </w:r>
            </w:del>
            <w:r w:rsidRPr="00110662">
              <w:rPr>
                <w:lang w:val="de-DE"/>
              </w:rPr>
              <w:t>.</w:t>
            </w:r>
            <w:r>
              <w:rPr>
                <w:lang w:val="de-DE"/>
              </w:rPr>
              <w:t xml:space="preserve"> Doch zuerst wird noch das Gesuch beendet.</w:t>
            </w:r>
          </w:p>
          <w:p w14:paraId="526D7D37" w14:textId="77777777" w:rsidR="00110662" w:rsidRPr="00110662" w:rsidRDefault="00110662" w:rsidP="00B67F45">
            <w:pPr>
              <w:pStyle w:val="NoSpacing"/>
              <w:rPr>
                <w:lang w:val="de-DE"/>
              </w:rPr>
            </w:pPr>
          </w:p>
        </w:tc>
      </w:tr>
    </w:tbl>
    <w:p w14:paraId="652936D2" w14:textId="77777777" w:rsidR="00110662" w:rsidRPr="005411F5" w:rsidRDefault="00110662" w:rsidP="00110662">
      <w:pPr>
        <w:rPr>
          <w:i/>
        </w:rPr>
      </w:pPr>
      <w:del w:id="183" w:author="Schmidt Michael" w:date="2019-02-26T13:58:00Z">
        <w:r w:rsidRPr="005411F5" w:rsidDel="00F12C97">
          <w:rPr>
            <w:i/>
          </w:rPr>
          <w:br w:type="page"/>
        </w:r>
      </w:del>
    </w:p>
    <w:tbl>
      <w:tblPr>
        <w:tblStyle w:val="TableGrid"/>
        <w:tblW w:w="0" w:type="auto"/>
        <w:tblLook w:val="04A0" w:firstRow="1" w:lastRow="0" w:firstColumn="1" w:lastColumn="0" w:noHBand="0" w:noVBand="1"/>
      </w:tblPr>
      <w:tblGrid>
        <w:gridCol w:w="3114"/>
        <w:gridCol w:w="5896"/>
      </w:tblGrid>
      <w:tr w:rsidR="00110662" w:rsidRPr="005411F5" w14:paraId="33152DB6" w14:textId="77777777" w:rsidTr="0064243F">
        <w:trPr>
          <w:trHeight w:val="567"/>
        </w:trPr>
        <w:tc>
          <w:tcPr>
            <w:tcW w:w="9010" w:type="dxa"/>
            <w:gridSpan w:val="2"/>
            <w:shd w:val="clear" w:color="auto" w:fill="D60025"/>
            <w:vAlign w:val="center"/>
          </w:tcPr>
          <w:p w14:paraId="7928F392" w14:textId="77777777" w:rsidR="00110662" w:rsidRPr="00C150BB" w:rsidRDefault="00110662" w:rsidP="00C150BB">
            <w:pPr>
              <w:pStyle w:val="NoSpacing"/>
              <w:jc w:val="center"/>
              <w:rPr>
                <w:b/>
                <w:color w:val="FFFFFF" w:themeColor="background1"/>
              </w:rPr>
            </w:pPr>
            <w:r w:rsidRPr="00C150BB">
              <w:rPr>
                <w:b/>
                <w:color w:val="FFFFFF" w:themeColor="background1"/>
              </w:rPr>
              <w:t>Beschäftigungspensum Sarah Lehmann</w:t>
            </w:r>
          </w:p>
        </w:tc>
      </w:tr>
      <w:tr w:rsidR="00110662" w:rsidRPr="005411F5" w14:paraId="3E7D1D93" w14:textId="77777777" w:rsidTr="0064243F">
        <w:trPr>
          <w:trHeight w:val="567"/>
          <w:ins w:id="184" w:author="Schmidt Michael" w:date="2019-02-26T12:55:00Z"/>
        </w:trPr>
        <w:tc>
          <w:tcPr>
            <w:tcW w:w="9010" w:type="dxa"/>
            <w:gridSpan w:val="2"/>
            <w:vAlign w:val="center"/>
          </w:tcPr>
          <w:p w14:paraId="4E877AC1" w14:textId="77777777" w:rsidR="00110662" w:rsidRPr="00820800" w:rsidRDefault="00110662" w:rsidP="00896F56">
            <w:pPr>
              <w:pStyle w:val="NoSpacing"/>
              <w:jc w:val="center"/>
              <w:rPr>
                <w:ins w:id="185" w:author="Schmidt Michael" w:date="2019-02-26T12:55:00Z"/>
                <w:b/>
                <w:i/>
              </w:rPr>
            </w:pPr>
            <w:ins w:id="186" w:author="Schmidt Michael" w:date="2019-02-26T12:55:00Z">
              <w:r w:rsidRPr="00820800">
                <w:rPr>
                  <w:b/>
                  <w:i/>
                </w:rPr>
                <w:t>Tätigkeit hinzufügen</w:t>
              </w:r>
            </w:ins>
          </w:p>
        </w:tc>
      </w:tr>
      <w:tr w:rsidR="00110662" w:rsidRPr="005411F5" w14:paraId="6ECCD292" w14:textId="77777777" w:rsidTr="0064243F">
        <w:trPr>
          <w:trHeight w:val="565"/>
        </w:trPr>
        <w:tc>
          <w:tcPr>
            <w:tcW w:w="3114" w:type="dxa"/>
            <w:vAlign w:val="center"/>
          </w:tcPr>
          <w:p w14:paraId="60E4539D" w14:textId="77777777" w:rsidR="00110662" w:rsidRPr="005411F5" w:rsidRDefault="00110662" w:rsidP="00B67F45">
            <w:pPr>
              <w:pStyle w:val="NoSpacing"/>
            </w:pPr>
            <w:r w:rsidRPr="005411F5">
              <w:t>Tätigkeit</w:t>
            </w:r>
          </w:p>
        </w:tc>
        <w:tc>
          <w:tcPr>
            <w:tcW w:w="5896" w:type="dxa"/>
            <w:vAlign w:val="center"/>
          </w:tcPr>
          <w:p w14:paraId="32688541" w14:textId="1F8E0AB1" w:rsidR="00110662" w:rsidRPr="005411F5" w:rsidRDefault="0084492C" w:rsidP="00B67F45">
            <w:pPr>
              <w:pStyle w:val="NoSpacing"/>
            </w:pPr>
            <w:r>
              <w:t>Sachbearbeiterin</w:t>
            </w:r>
          </w:p>
        </w:tc>
      </w:tr>
      <w:tr w:rsidR="00110662" w:rsidRPr="005411F5" w14:paraId="5A5EAA66" w14:textId="77777777" w:rsidTr="0064243F">
        <w:trPr>
          <w:trHeight w:val="567"/>
        </w:trPr>
        <w:tc>
          <w:tcPr>
            <w:tcW w:w="3114" w:type="dxa"/>
            <w:vAlign w:val="center"/>
          </w:tcPr>
          <w:p w14:paraId="42B72193" w14:textId="77777777" w:rsidR="00110662" w:rsidRPr="005411F5" w:rsidRDefault="00110662" w:rsidP="00B67F45">
            <w:pPr>
              <w:pStyle w:val="NoSpacing"/>
            </w:pPr>
            <w:r w:rsidRPr="005411F5">
              <w:t>Beschäftigungsart</w:t>
            </w:r>
          </w:p>
        </w:tc>
        <w:tc>
          <w:tcPr>
            <w:tcW w:w="5896" w:type="dxa"/>
            <w:vAlign w:val="center"/>
          </w:tcPr>
          <w:p w14:paraId="068FEC08" w14:textId="77777777" w:rsidR="00110662" w:rsidRPr="005411F5" w:rsidRDefault="00110662" w:rsidP="00B67F45">
            <w:pPr>
              <w:pStyle w:val="NoSpacing"/>
            </w:pPr>
            <w:r w:rsidRPr="005411F5">
              <w:t>Angestellt</w:t>
            </w:r>
          </w:p>
        </w:tc>
      </w:tr>
      <w:tr w:rsidR="00110662" w:rsidRPr="005411F5" w14:paraId="588E7D36" w14:textId="77777777" w:rsidTr="0064243F">
        <w:trPr>
          <w:trHeight w:val="567"/>
        </w:trPr>
        <w:tc>
          <w:tcPr>
            <w:tcW w:w="3114" w:type="dxa"/>
            <w:vAlign w:val="center"/>
          </w:tcPr>
          <w:p w14:paraId="7CBBED6F" w14:textId="77777777" w:rsidR="00110662" w:rsidRPr="005411F5" w:rsidRDefault="00110662" w:rsidP="00B67F45">
            <w:pPr>
              <w:pStyle w:val="NoSpacing"/>
            </w:pPr>
            <w:r w:rsidRPr="005411F5">
              <w:t>Pensum</w:t>
            </w:r>
          </w:p>
        </w:tc>
        <w:tc>
          <w:tcPr>
            <w:tcW w:w="5896" w:type="dxa"/>
            <w:vAlign w:val="center"/>
          </w:tcPr>
          <w:p w14:paraId="5090A81F" w14:textId="77777777" w:rsidR="00110662" w:rsidRPr="005411F5" w:rsidRDefault="00110662" w:rsidP="00B67F45">
            <w:pPr>
              <w:pStyle w:val="NoSpacing"/>
            </w:pPr>
            <w:r w:rsidRPr="005411F5">
              <w:t>40</w:t>
            </w:r>
          </w:p>
        </w:tc>
      </w:tr>
      <w:tr w:rsidR="00110662" w:rsidRPr="005411F5" w14:paraId="4996D46B" w14:textId="77777777" w:rsidTr="0064243F">
        <w:trPr>
          <w:trHeight w:val="567"/>
        </w:trPr>
        <w:tc>
          <w:tcPr>
            <w:tcW w:w="3114" w:type="dxa"/>
            <w:vAlign w:val="center"/>
          </w:tcPr>
          <w:p w14:paraId="6D665330" w14:textId="77777777" w:rsidR="00110662" w:rsidRPr="005411F5" w:rsidRDefault="00110662" w:rsidP="00B67F45">
            <w:pPr>
              <w:pStyle w:val="NoSpacing"/>
            </w:pPr>
            <w:r w:rsidRPr="005411F5">
              <w:lastRenderedPageBreak/>
              <w:t>Ab</w:t>
            </w:r>
            <w:del w:id="187" w:author="Schmidt Michael" w:date="2019-02-26T13:03:00Z">
              <w:r w:rsidRPr="005411F5" w:rsidDel="00275DED">
                <w:delText xml:space="preserve"> – Bis</w:delText>
              </w:r>
            </w:del>
          </w:p>
        </w:tc>
        <w:tc>
          <w:tcPr>
            <w:tcW w:w="5896" w:type="dxa"/>
            <w:vAlign w:val="center"/>
          </w:tcPr>
          <w:p w14:paraId="099238B9" w14:textId="77777777" w:rsidR="00110662" w:rsidRPr="005411F5" w:rsidRDefault="00110662" w:rsidP="00B67F45">
            <w:pPr>
              <w:pStyle w:val="NoSpacing"/>
            </w:pPr>
            <w:r w:rsidRPr="005411F5">
              <w:t>01.10.201</w:t>
            </w:r>
            <w:r>
              <w:t>7</w:t>
            </w:r>
          </w:p>
        </w:tc>
      </w:tr>
      <w:tr w:rsidR="00110662" w:rsidRPr="005411F5" w14:paraId="149E959A" w14:textId="77777777" w:rsidTr="0064243F">
        <w:trPr>
          <w:trHeight w:val="567"/>
          <w:ins w:id="188" w:author="Schmidt Michael" w:date="2019-02-26T13:04:00Z"/>
        </w:trPr>
        <w:tc>
          <w:tcPr>
            <w:tcW w:w="3114" w:type="dxa"/>
            <w:vAlign w:val="center"/>
          </w:tcPr>
          <w:p w14:paraId="3A5FE417" w14:textId="77777777" w:rsidR="00110662" w:rsidRPr="005411F5" w:rsidRDefault="00110662" w:rsidP="00B67F45">
            <w:pPr>
              <w:pStyle w:val="NoSpacing"/>
              <w:rPr>
                <w:ins w:id="189" w:author="Schmidt Michael" w:date="2019-02-26T13:04:00Z"/>
              </w:rPr>
            </w:pPr>
            <w:ins w:id="190" w:author="Schmidt Michael" w:date="2019-02-26T13:04:00Z">
              <w:r>
                <w:t>Bis</w:t>
              </w:r>
            </w:ins>
          </w:p>
        </w:tc>
        <w:tc>
          <w:tcPr>
            <w:tcW w:w="5896" w:type="dxa"/>
            <w:vAlign w:val="center"/>
          </w:tcPr>
          <w:p w14:paraId="0BBE0A52" w14:textId="77777777" w:rsidR="00110662" w:rsidRPr="005411F5" w:rsidRDefault="00110662" w:rsidP="00B67F45">
            <w:pPr>
              <w:pStyle w:val="NoSpacing"/>
              <w:rPr>
                <w:ins w:id="191" w:author="Schmidt Michael" w:date="2019-02-26T13:04:00Z"/>
              </w:rPr>
            </w:pPr>
            <w:ins w:id="192" w:author="Schmidt Michael" w:date="2019-02-26T13:04:00Z">
              <w:r>
                <w:t>-</w:t>
              </w:r>
            </w:ins>
          </w:p>
        </w:tc>
      </w:tr>
      <w:tr w:rsidR="00110662" w:rsidRPr="005411F5" w14:paraId="754B0DC5" w14:textId="77777777" w:rsidTr="0064243F">
        <w:trPr>
          <w:trHeight w:val="567"/>
          <w:ins w:id="193" w:author="Schmidt Michael" w:date="2019-02-26T13:04:00Z"/>
        </w:trPr>
        <w:tc>
          <w:tcPr>
            <w:tcW w:w="3114" w:type="dxa"/>
            <w:vAlign w:val="center"/>
          </w:tcPr>
          <w:p w14:paraId="22DDF60F" w14:textId="77777777" w:rsidR="00110662" w:rsidRDefault="00110662" w:rsidP="00B67F45">
            <w:pPr>
              <w:pStyle w:val="NoSpacing"/>
              <w:rPr>
                <w:ins w:id="194" w:author="Schmidt Michael" w:date="2019-02-26T13:04:00Z"/>
              </w:rPr>
            </w:pPr>
            <w:ins w:id="195" w:author="Schmidt Michael" w:date="2019-02-26T13:07:00Z">
              <w:r>
                <w:t>Geplante Ferien?</w:t>
              </w:r>
            </w:ins>
          </w:p>
        </w:tc>
        <w:tc>
          <w:tcPr>
            <w:tcW w:w="5896" w:type="dxa"/>
            <w:vAlign w:val="center"/>
          </w:tcPr>
          <w:p w14:paraId="3835715F" w14:textId="77777777" w:rsidR="00110662" w:rsidRDefault="00110662" w:rsidP="00B67F45">
            <w:pPr>
              <w:pStyle w:val="NoSpacing"/>
              <w:rPr>
                <w:ins w:id="196" w:author="Schmidt Michael" w:date="2019-02-26T13:04:00Z"/>
              </w:rPr>
            </w:pPr>
            <w:ins w:id="197" w:author="Schmidt Michael" w:date="2019-02-26T13:04:00Z">
              <w:r>
                <w:t>Nicht ankreuzen</w:t>
              </w:r>
            </w:ins>
          </w:p>
        </w:tc>
      </w:tr>
      <w:tr w:rsidR="00110662" w:rsidRPr="005411F5" w14:paraId="79DBA02C" w14:textId="77777777" w:rsidTr="0064243F">
        <w:trPr>
          <w:trHeight w:val="567"/>
          <w:ins w:id="198" w:author="Schmidt Michael" w:date="2019-02-26T11:16:00Z"/>
        </w:trPr>
        <w:tc>
          <w:tcPr>
            <w:tcW w:w="9010" w:type="dxa"/>
            <w:gridSpan w:val="2"/>
            <w:vAlign w:val="center"/>
          </w:tcPr>
          <w:p w14:paraId="5B5C2A9D" w14:textId="77777777" w:rsidR="00110662" w:rsidRPr="00820800" w:rsidRDefault="00110662" w:rsidP="00C150BB">
            <w:pPr>
              <w:pStyle w:val="NoSpacing"/>
              <w:jc w:val="center"/>
              <w:rPr>
                <w:ins w:id="199" w:author="Schmidt Michael" w:date="2019-02-26T11:16:00Z"/>
                <w:b/>
                <w:i/>
              </w:rPr>
            </w:pPr>
            <w:ins w:id="200" w:author="Schmidt Michael" w:date="2019-02-26T12:55:00Z">
              <w:r w:rsidRPr="00820800">
                <w:rPr>
                  <w:b/>
                  <w:i/>
                </w:rPr>
                <w:t>SPEICHERN</w:t>
              </w:r>
            </w:ins>
          </w:p>
        </w:tc>
      </w:tr>
    </w:tbl>
    <w:p w14:paraId="799CC1B3" w14:textId="77777777" w:rsidR="00110662" w:rsidRPr="005411F5" w:rsidRDefault="00110662" w:rsidP="00110662"/>
    <w:tbl>
      <w:tblPr>
        <w:tblStyle w:val="TableGrid"/>
        <w:tblW w:w="0" w:type="auto"/>
        <w:tblLook w:val="04A0" w:firstRow="1" w:lastRow="0" w:firstColumn="1" w:lastColumn="0" w:noHBand="0" w:noVBand="1"/>
      </w:tblPr>
      <w:tblGrid>
        <w:gridCol w:w="3114"/>
        <w:gridCol w:w="5896"/>
      </w:tblGrid>
      <w:tr w:rsidR="00110662" w:rsidRPr="005411F5" w14:paraId="16A0E27F" w14:textId="77777777" w:rsidTr="0064243F">
        <w:trPr>
          <w:trHeight w:val="567"/>
        </w:trPr>
        <w:tc>
          <w:tcPr>
            <w:tcW w:w="9010" w:type="dxa"/>
            <w:gridSpan w:val="2"/>
            <w:shd w:val="clear" w:color="auto" w:fill="D60025"/>
            <w:vAlign w:val="center"/>
          </w:tcPr>
          <w:p w14:paraId="0DBFEAD7" w14:textId="77777777" w:rsidR="00110662" w:rsidRPr="00C150BB" w:rsidRDefault="00110662" w:rsidP="00C150BB">
            <w:pPr>
              <w:pStyle w:val="NoSpacing"/>
              <w:jc w:val="center"/>
              <w:rPr>
                <w:b/>
                <w:color w:val="FFFFFF" w:themeColor="background1"/>
              </w:rPr>
            </w:pPr>
            <w:r w:rsidRPr="00C150BB">
              <w:rPr>
                <w:b/>
                <w:color w:val="FFFFFF" w:themeColor="background1"/>
              </w:rPr>
              <w:t>Beschäftigungspensum Sebastian Lehmann</w:t>
            </w:r>
          </w:p>
        </w:tc>
      </w:tr>
      <w:tr w:rsidR="00110662" w:rsidRPr="005411F5" w14:paraId="540BE00B" w14:textId="77777777" w:rsidTr="0064243F">
        <w:trPr>
          <w:trHeight w:val="567"/>
          <w:ins w:id="201" w:author="Schmidt Michael" w:date="2019-02-26T12:55:00Z"/>
        </w:trPr>
        <w:tc>
          <w:tcPr>
            <w:tcW w:w="9010" w:type="dxa"/>
            <w:gridSpan w:val="2"/>
            <w:vAlign w:val="center"/>
          </w:tcPr>
          <w:p w14:paraId="351DD1F1" w14:textId="77777777" w:rsidR="00110662" w:rsidRPr="00820800" w:rsidRDefault="00110662" w:rsidP="00896F56">
            <w:pPr>
              <w:pStyle w:val="NoSpacing"/>
              <w:jc w:val="center"/>
              <w:rPr>
                <w:ins w:id="202" w:author="Schmidt Michael" w:date="2019-02-26T12:55:00Z"/>
                <w:b/>
                <w:i/>
              </w:rPr>
            </w:pPr>
            <w:ins w:id="203" w:author="Schmidt Michael" w:date="2019-02-26T12:56:00Z">
              <w:r w:rsidRPr="00820800">
                <w:rPr>
                  <w:b/>
                  <w:i/>
                </w:rPr>
                <w:t>Tätigkeit hinzufügen</w:t>
              </w:r>
            </w:ins>
          </w:p>
        </w:tc>
      </w:tr>
      <w:tr w:rsidR="00110662" w:rsidRPr="005411F5" w14:paraId="73F8A5CA" w14:textId="77777777" w:rsidTr="0064243F">
        <w:trPr>
          <w:trHeight w:val="565"/>
        </w:trPr>
        <w:tc>
          <w:tcPr>
            <w:tcW w:w="3114" w:type="dxa"/>
            <w:vAlign w:val="center"/>
          </w:tcPr>
          <w:p w14:paraId="669EE980" w14:textId="77777777" w:rsidR="00110662" w:rsidRPr="005411F5" w:rsidRDefault="00110662" w:rsidP="00B67F45">
            <w:pPr>
              <w:pStyle w:val="NoSpacing"/>
            </w:pPr>
            <w:r w:rsidRPr="005411F5">
              <w:t>Tätigkeit</w:t>
            </w:r>
          </w:p>
        </w:tc>
        <w:tc>
          <w:tcPr>
            <w:tcW w:w="5896" w:type="dxa"/>
            <w:vAlign w:val="center"/>
          </w:tcPr>
          <w:p w14:paraId="7970B5BA" w14:textId="43FF0EB0" w:rsidR="00110662" w:rsidRPr="005411F5" w:rsidRDefault="0084492C" w:rsidP="00B67F45">
            <w:pPr>
              <w:pStyle w:val="NoSpacing"/>
            </w:pPr>
            <w:r>
              <w:t>Sachbearbeiter</w:t>
            </w:r>
          </w:p>
        </w:tc>
      </w:tr>
      <w:tr w:rsidR="00110662" w:rsidRPr="005411F5" w14:paraId="5C5DC0B4" w14:textId="77777777" w:rsidTr="0064243F">
        <w:trPr>
          <w:trHeight w:val="567"/>
        </w:trPr>
        <w:tc>
          <w:tcPr>
            <w:tcW w:w="3114" w:type="dxa"/>
            <w:vAlign w:val="center"/>
          </w:tcPr>
          <w:p w14:paraId="24FD3517" w14:textId="77777777" w:rsidR="00110662" w:rsidRPr="005411F5" w:rsidRDefault="00110662" w:rsidP="00B67F45">
            <w:pPr>
              <w:pStyle w:val="NoSpacing"/>
            </w:pPr>
            <w:r w:rsidRPr="005411F5">
              <w:t>Beschäftigungsart</w:t>
            </w:r>
          </w:p>
        </w:tc>
        <w:tc>
          <w:tcPr>
            <w:tcW w:w="5896" w:type="dxa"/>
            <w:vAlign w:val="center"/>
          </w:tcPr>
          <w:p w14:paraId="20EA6CD4" w14:textId="77777777" w:rsidR="00110662" w:rsidRPr="005411F5" w:rsidRDefault="00110662" w:rsidP="00B67F45">
            <w:pPr>
              <w:pStyle w:val="NoSpacing"/>
            </w:pPr>
            <w:r w:rsidRPr="005411F5">
              <w:t>Angestellt</w:t>
            </w:r>
          </w:p>
        </w:tc>
      </w:tr>
      <w:tr w:rsidR="00110662" w:rsidRPr="005411F5" w14:paraId="1E75431D" w14:textId="77777777" w:rsidTr="0064243F">
        <w:trPr>
          <w:trHeight w:val="567"/>
        </w:trPr>
        <w:tc>
          <w:tcPr>
            <w:tcW w:w="3114" w:type="dxa"/>
            <w:vAlign w:val="center"/>
          </w:tcPr>
          <w:p w14:paraId="13B6A25E" w14:textId="77777777" w:rsidR="00110662" w:rsidRPr="005411F5" w:rsidRDefault="00110662" w:rsidP="00B67F45">
            <w:pPr>
              <w:pStyle w:val="NoSpacing"/>
            </w:pPr>
            <w:r w:rsidRPr="005411F5">
              <w:t>Pensum</w:t>
            </w:r>
          </w:p>
        </w:tc>
        <w:tc>
          <w:tcPr>
            <w:tcW w:w="5896" w:type="dxa"/>
            <w:vAlign w:val="center"/>
          </w:tcPr>
          <w:p w14:paraId="607FB5FB" w14:textId="77777777" w:rsidR="00110662" w:rsidRPr="005411F5" w:rsidRDefault="00110662" w:rsidP="00B67F45">
            <w:pPr>
              <w:pStyle w:val="NoSpacing"/>
            </w:pPr>
            <w:r w:rsidRPr="005411F5">
              <w:t>20</w:t>
            </w:r>
          </w:p>
        </w:tc>
      </w:tr>
      <w:tr w:rsidR="00110662" w:rsidRPr="005411F5" w14:paraId="5F4C61BA" w14:textId="77777777" w:rsidTr="0064243F">
        <w:trPr>
          <w:trHeight w:val="567"/>
        </w:trPr>
        <w:tc>
          <w:tcPr>
            <w:tcW w:w="3114" w:type="dxa"/>
            <w:vAlign w:val="center"/>
          </w:tcPr>
          <w:p w14:paraId="139C7CB7" w14:textId="77777777" w:rsidR="00110662" w:rsidRPr="005411F5" w:rsidRDefault="00110662" w:rsidP="00B67F45">
            <w:pPr>
              <w:pStyle w:val="NoSpacing"/>
            </w:pPr>
            <w:r w:rsidRPr="005411F5">
              <w:t>Ab</w:t>
            </w:r>
            <w:del w:id="204" w:author="Schmidt Michael" w:date="2019-02-26T13:14:00Z">
              <w:r w:rsidRPr="005411F5" w:rsidDel="00875D93">
                <w:delText xml:space="preserve"> – Bis</w:delText>
              </w:r>
            </w:del>
          </w:p>
        </w:tc>
        <w:tc>
          <w:tcPr>
            <w:tcW w:w="5896" w:type="dxa"/>
            <w:vAlign w:val="center"/>
          </w:tcPr>
          <w:p w14:paraId="75692F66" w14:textId="77777777" w:rsidR="00110662" w:rsidRPr="005411F5" w:rsidRDefault="00110662" w:rsidP="00B67F45">
            <w:pPr>
              <w:pStyle w:val="NoSpacing"/>
            </w:pPr>
            <w:r w:rsidRPr="005411F5">
              <w:t>01.05.2018</w:t>
            </w:r>
          </w:p>
        </w:tc>
      </w:tr>
      <w:tr w:rsidR="00110662" w:rsidRPr="005411F5" w14:paraId="6DE777B0" w14:textId="77777777" w:rsidTr="0064243F">
        <w:trPr>
          <w:trHeight w:val="567"/>
          <w:ins w:id="205" w:author="Schmidt Michael" w:date="2019-02-26T13:13:00Z"/>
        </w:trPr>
        <w:tc>
          <w:tcPr>
            <w:tcW w:w="3114" w:type="dxa"/>
            <w:vAlign w:val="center"/>
          </w:tcPr>
          <w:p w14:paraId="104DF836" w14:textId="77777777" w:rsidR="00110662" w:rsidRPr="005411F5" w:rsidRDefault="00110662" w:rsidP="00B67F45">
            <w:pPr>
              <w:pStyle w:val="NoSpacing"/>
              <w:rPr>
                <w:ins w:id="206" w:author="Schmidt Michael" w:date="2019-02-26T13:13:00Z"/>
              </w:rPr>
            </w:pPr>
            <w:ins w:id="207" w:author="Schmidt Michael" w:date="2019-02-26T13:13:00Z">
              <w:r>
                <w:t>Bis</w:t>
              </w:r>
            </w:ins>
          </w:p>
        </w:tc>
        <w:tc>
          <w:tcPr>
            <w:tcW w:w="5896" w:type="dxa"/>
            <w:vAlign w:val="center"/>
          </w:tcPr>
          <w:p w14:paraId="1A37E8B7" w14:textId="77777777" w:rsidR="00110662" w:rsidRPr="005411F5" w:rsidRDefault="00110662" w:rsidP="00B67F45">
            <w:pPr>
              <w:pStyle w:val="NoSpacing"/>
              <w:rPr>
                <w:ins w:id="208" w:author="Schmidt Michael" w:date="2019-02-26T13:13:00Z"/>
              </w:rPr>
            </w:pPr>
            <w:ins w:id="209" w:author="Schmidt Michael" w:date="2019-02-26T13:13:00Z">
              <w:r>
                <w:t>-</w:t>
              </w:r>
            </w:ins>
          </w:p>
        </w:tc>
      </w:tr>
      <w:tr w:rsidR="00110662" w:rsidRPr="005411F5" w14:paraId="247275F8" w14:textId="77777777" w:rsidTr="0064243F">
        <w:trPr>
          <w:trHeight w:val="567"/>
          <w:ins w:id="210" w:author="Schmidt Michael" w:date="2019-02-26T13:13:00Z"/>
        </w:trPr>
        <w:tc>
          <w:tcPr>
            <w:tcW w:w="3114" w:type="dxa"/>
            <w:vAlign w:val="center"/>
          </w:tcPr>
          <w:p w14:paraId="63E79884" w14:textId="77777777" w:rsidR="00110662" w:rsidRDefault="00110662" w:rsidP="00B67F45">
            <w:pPr>
              <w:pStyle w:val="NoSpacing"/>
              <w:rPr>
                <w:ins w:id="211" w:author="Schmidt Michael" w:date="2019-02-26T13:13:00Z"/>
              </w:rPr>
            </w:pPr>
            <w:ins w:id="212" w:author="Schmidt Michael" w:date="2019-02-26T13:13:00Z">
              <w:r>
                <w:t>Geplante Ferien?</w:t>
              </w:r>
            </w:ins>
          </w:p>
        </w:tc>
        <w:tc>
          <w:tcPr>
            <w:tcW w:w="5896" w:type="dxa"/>
            <w:vAlign w:val="center"/>
          </w:tcPr>
          <w:p w14:paraId="46D2EA47" w14:textId="77777777" w:rsidR="00110662" w:rsidRDefault="00110662" w:rsidP="00B67F45">
            <w:pPr>
              <w:pStyle w:val="NoSpacing"/>
              <w:rPr>
                <w:ins w:id="213" w:author="Schmidt Michael" w:date="2019-02-26T13:13:00Z"/>
              </w:rPr>
            </w:pPr>
            <w:ins w:id="214" w:author="Schmidt Michael" w:date="2019-02-26T13:13:00Z">
              <w:r>
                <w:t>Nicht ankreuzen</w:t>
              </w:r>
            </w:ins>
          </w:p>
        </w:tc>
      </w:tr>
      <w:tr w:rsidR="00110662" w:rsidRPr="005411F5" w14:paraId="4E58012C" w14:textId="77777777" w:rsidTr="0064243F">
        <w:trPr>
          <w:trHeight w:val="567"/>
        </w:trPr>
        <w:tc>
          <w:tcPr>
            <w:tcW w:w="9010" w:type="dxa"/>
            <w:gridSpan w:val="2"/>
            <w:vAlign w:val="center"/>
          </w:tcPr>
          <w:p w14:paraId="56246C35" w14:textId="4281612C" w:rsidR="00110662" w:rsidRPr="00820800" w:rsidRDefault="00110662" w:rsidP="00877570">
            <w:pPr>
              <w:pStyle w:val="NoSpacing"/>
              <w:jc w:val="center"/>
              <w:rPr>
                <w:b/>
                <w:i/>
              </w:rPr>
            </w:pPr>
            <w:ins w:id="215" w:author="Schmidt Michael" w:date="2019-02-26T12:56:00Z">
              <w:r w:rsidRPr="00820800">
                <w:rPr>
                  <w:b/>
                  <w:i/>
                </w:rPr>
                <w:t>SPEICHERN</w:t>
              </w:r>
            </w:ins>
          </w:p>
        </w:tc>
      </w:tr>
      <w:tr w:rsidR="00877570" w:rsidRPr="005411F5" w14:paraId="46E5515C" w14:textId="77777777" w:rsidTr="0064243F">
        <w:trPr>
          <w:trHeight w:val="567"/>
        </w:trPr>
        <w:tc>
          <w:tcPr>
            <w:tcW w:w="9010" w:type="dxa"/>
            <w:gridSpan w:val="2"/>
            <w:vAlign w:val="center"/>
          </w:tcPr>
          <w:p w14:paraId="2FF78CE7" w14:textId="37AC9C6E" w:rsidR="00877570" w:rsidRPr="00820800" w:rsidRDefault="00896F56" w:rsidP="00877570">
            <w:pPr>
              <w:pStyle w:val="NoSpacing"/>
              <w:jc w:val="center"/>
              <w:rPr>
                <w:b/>
                <w:i/>
              </w:rPr>
            </w:pPr>
            <w:r w:rsidRPr="00820800">
              <w:rPr>
                <w:b/>
                <w:i/>
              </w:rPr>
              <w:t>(nochmals) Tätigkeit hinzufügen</w:t>
            </w:r>
          </w:p>
        </w:tc>
      </w:tr>
      <w:tr w:rsidR="00110662" w:rsidRPr="005411F5" w14:paraId="17AB5F0E" w14:textId="77777777" w:rsidTr="0064243F">
        <w:trPr>
          <w:trHeight w:val="567"/>
        </w:trPr>
        <w:tc>
          <w:tcPr>
            <w:tcW w:w="3114" w:type="dxa"/>
            <w:vAlign w:val="center"/>
          </w:tcPr>
          <w:p w14:paraId="2131DF9C" w14:textId="77777777" w:rsidR="00110662" w:rsidRPr="005411F5" w:rsidRDefault="00110662" w:rsidP="00B67F45">
            <w:pPr>
              <w:pStyle w:val="NoSpacing"/>
            </w:pPr>
            <w:r w:rsidRPr="005411F5">
              <w:t>Tätigkeit</w:t>
            </w:r>
          </w:p>
        </w:tc>
        <w:tc>
          <w:tcPr>
            <w:tcW w:w="5896" w:type="dxa"/>
            <w:vAlign w:val="center"/>
          </w:tcPr>
          <w:p w14:paraId="115C295C" w14:textId="77777777" w:rsidR="00110662" w:rsidRPr="005411F5" w:rsidRDefault="00110662" w:rsidP="00B67F45">
            <w:pPr>
              <w:pStyle w:val="NoSpacing"/>
            </w:pPr>
            <w:r w:rsidRPr="005411F5">
              <w:t>Studium</w:t>
            </w:r>
          </w:p>
        </w:tc>
      </w:tr>
      <w:tr w:rsidR="00110662" w:rsidRPr="005411F5" w14:paraId="2C3FED64" w14:textId="77777777" w:rsidTr="0064243F">
        <w:trPr>
          <w:trHeight w:val="567"/>
        </w:trPr>
        <w:tc>
          <w:tcPr>
            <w:tcW w:w="3114" w:type="dxa"/>
            <w:vAlign w:val="center"/>
          </w:tcPr>
          <w:p w14:paraId="246A4B25" w14:textId="77777777" w:rsidR="00110662" w:rsidRPr="005411F5" w:rsidRDefault="00110662" w:rsidP="00B67F45">
            <w:pPr>
              <w:pStyle w:val="NoSpacing"/>
            </w:pPr>
            <w:r w:rsidRPr="005411F5">
              <w:t>Beschäftigungsart</w:t>
            </w:r>
          </w:p>
        </w:tc>
        <w:tc>
          <w:tcPr>
            <w:tcW w:w="5896" w:type="dxa"/>
            <w:vAlign w:val="center"/>
          </w:tcPr>
          <w:p w14:paraId="1CD1809E" w14:textId="77777777" w:rsidR="00110662" w:rsidRPr="005411F5" w:rsidRDefault="00110662" w:rsidP="00B67F45">
            <w:pPr>
              <w:pStyle w:val="NoSpacing"/>
            </w:pPr>
            <w:r w:rsidRPr="005411F5">
              <w:t>In Aus- oder Weiterbildung</w:t>
            </w:r>
          </w:p>
        </w:tc>
      </w:tr>
      <w:tr w:rsidR="00110662" w:rsidRPr="005411F5" w14:paraId="1A83F1D7" w14:textId="77777777" w:rsidTr="0064243F">
        <w:trPr>
          <w:trHeight w:val="567"/>
        </w:trPr>
        <w:tc>
          <w:tcPr>
            <w:tcW w:w="3114" w:type="dxa"/>
            <w:vAlign w:val="center"/>
          </w:tcPr>
          <w:p w14:paraId="2B82CD73" w14:textId="77777777" w:rsidR="00110662" w:rsidRPr="005411F5" w:rsidRDefault="00110662" w:rsidP="00B67F45">
            <w:pPr>
              <w:pStyle w:val="NoSpacing"/>
            </w:pPr>
            <w:r w:rsidRPr="005411F5">
              <w:t>Pensum</w:t>
            </w:r>
          </w:p>
        </w:tc>
        <w:tc>
          <w:tcPr>
            <w:tcW w:w="5896" w:type="dxa"/>
            <w:vAlign w:val="center"/>
          </w:tcPr>
          <w:p w14:paraId="5410907D" w14:textId="77777777" w:rsidR="00110662" w:rsidRPr="005411F5" w:rsidRDefault="00110662" w:rsidP="00B67F45">
            <w:pPr>
              <w:pStyle w:val="NoSpacing"/>
            </w:pPr>
            <w:r>
              <w:t>100</w:t>
            </w:r>
          </w:p>
        </w:tc>
      </w:tr>
      <w:tr w:rsidR="00110662" w:rsidRPr="005411F5" w14:paraId="03AF57EB" w14:textId="77777777" w:rsidTr="0064243F">
        <w:trPr>
          <w:trHeight w:val="567"/>
        </w:trPr>
        <w:tc>
          <w:tcPr>
            <w:tcW w:w="3114" w:type="dxa"/>
            <w:vAlign w:val="center"/>
          </w:tcPr>
          <w:p w14:paraId="52E18432" w14:textId="77777777" w:rsidR="00110662" w:rsidRPr="005411F5" w:rsidRDefault="00110662" w:rsidP="00B67F45">
            <w:pPr>
              <w:pStyle w:val="NoSpacing"/>
            </w:pPr>
            <w:r w:rsidRPr="005411F5">
              <w:t>Ab</w:t>
            </w:r>
          </w:p>
        </w:tc>
        <w:tc>
          <w:tcPr>
            <w:tcW w:w="5896" w:type="dxa"/>
            <w:vAlign w:val="center"/>
          </w:tcPr>
          <w:p w14:paraId="309949C2" w14:textId="77777777" w:rsidR="00110662" w:rsidRPr="005411F5" w:rsidRDefault="00110662" w:rsidP="00B67F45">
            <w:pPr>
              <w:pStyle w:val="NoSpacing"/>
            </w:pPr>
            <w:r w:rsidRPr="005411F5">
              <w:t>30.04.2018</w:t>
            </w:r>
          </w:p>
        </w:tc>
      </w:tr>
      <w:tr w:rsidR="00110662" w:rsidRPr="005411F5" w14:paraId="4CD68598" w14:textId="77777777" w:rsidTr="0064243F">
        <w:trPr>
          <w:trHeight w:val="567"/>
          <w:ins w:id="216" w:author="Schmidt Michael" w:date="2019-02-26T13:14:00Z"/>
        </w:trPr>
        <w:tc>
          <w:tcPr>
            <w:tcW w:w="3114" w:type="dxa"/>
            <w:vAlign w:val="center"/>
          </w:tcPr>
          <w:p w14:paraId="78CC8DF0" w14:textId="77777777" w:rsidR="00110662" w:rsidRPr="005411F5" w:rsidRDefault="00110662" w:rsidP="00B67F45">
            <w:pPr>
              <w:pStyle w:val="NoSpacing"/>
              <w:rPr>
                <w:ins w:id="217" w:author="Schmidt Michael" w:date="2019-02-26T13:14:00Z"/>
              </w:rPr>
            </w:pPr>
            <w:ins w:id="218" w:author="Schmidt Michael" w:date="2019-02-26T13:14:00Z">
              <w:r>
                <w:t>Bis</w:t>
              </w:r>
            </w:ins>
          </w:p>
        </w:tc>
        <w:tc>
          <w:tcPr>
            <w:tcW w:w="5896" w:type="dxa"/>
            <w:vAlign w:val="center"/>
          </w:tcPr>
          <w:p w14:paraId="5A6E1989" w14:textId="77777777" w:rsidR="00110662" w:rsidRPr="005411F5" w:rsidRDefault="00110662" w:rsidP="00B67F45">
            <w:pPr>
              <w:pStyle w:val="NoSpacing"/>
              <w:rPr>
                <w:ins w:id="219" w:author="Schmidt Michael" w:date="2019-02-26T13:14:00Z"/>
              </w:rPr>
            </w:pPr>
            <w:ins w:id="220" w:author="Schmidt Michael" w:date="2019-02-26T13:14:00Z">
              <w:r>
                <w:t>-</w:t>
              </w:r>
            </w:ins>
          </w:p>
        </w:tc>
      </w:tr>
      <w:tr w:rsidR="00110662" w:rsidRPr="005411F5" w14:paraId="312F937E" w14:textId="77777777" w:rsidTr="0064243F">
        <w:trPr>
          <w:trHeight w:val="567"/>
          <w:ins w:id="221" w:author="Schmidt Michael" w:date="2019-02-26T11:16:00Z"/>
        </w:trPr>
        <w:tc>
          <w:tcPr>
            <w:tcW w:w="9010" w:type="dxa"/>
            <w:gridSpan w:val="2"/>
            <w:vAlign w:val="center"/>
          </w:tcPr>
          <w:p w14:paraId="5CCFF67A" w14:textId="18FBBD61" w:rsidR="00110662" w:rsidRPr="00820800" w:rsidRDefault="00110662" w:rsidP="00C150BB">
            <w:pPr>
              <w:pStyle w:val="NoSpacing"/>
              <w:jc w:val="center"/>
              <w:rPr>
                <w:ins w:id="222" w:author="Schmidt Michael" w:date="2019-02-26T11:16:00Z"/>
                <w:b/>
                <w:i/>
              </w:rPr>
            </w:pPr>
            <w:ins w:id="223" w:author="Schmidt Michael" w:date="2019-02-26T12:58:00Z">
              <w:r w:rsidRPr="00820800">
                <w:rPr>
                  <w:b/>
                  <w:i/>
                </w:rPr>
                <w:t>SPEICHERN</w:t>
              </w:r>
            </w:ins>
          </w:p>
        </w:tc>
      </w:tr>
      <w:tr w:rsidR="00877570" w:rsidRPr="005411F5" w14:paraId="6EF71271" w14:textId="77777777" w:rsidTr="0064243F">
        <w:trPr>
          <w:trHeight w:val="567"/>
        </w:trPr>
        <w:tc>
          <w:tcPr>
            <w:tcW w:w="9010" w:type="dxa"/>
            <w:gridSpan w:val="2"/>
            <w:vAlign w:val="center"/>
          </w:tcPr>
          <w:p w14:paraId="7DA646CD" w14:textId="4467CFB7" w:rsidR="00877570" w:rsidRPr="00820800" w:rsidRDefault="00877570" w:rsidP="00C150BB">
            <w:pPr>
              <w:pStyle w:val="NoSpacing"/>
              <w:jc w:val="center"/>
              <w:rPr>
                <w:b/>
                <w:i/>
              </w:rPr>
            </w:pPr>
            <w:r w:rsidRPr="00820800">
              <w:rPr>
                <w:b/>
                <w:i/>
              </w:rPr>
              <w:t>WEITER</w:t>
            </w:r>
          </w:p>
        </w:tc>
      </w:tr>
    </w:tbl>
    <w:p w14:paraId="093A1534" w14:textId="5D986A08" w:rsidR="00110662" w:rsidRDefault="00110662" w:rsidP="00110662"/>
    <w:p w14:paraId="3B28AAD8" w14:textId="77777777" w:rsidR="00877570" w:rsidRPr="005411F5" w:rsidRDefault="00877570" w:rsidP="00110662"/>
    <w:tbl>
      <w:tblPr>
        <w:tblStyle w:val="TableGrid"/>
        <w:tblW w:w="0" w:type="auto"/>
        <w:tblLook w:val="04A0" w:firstRow="1" w:lastRow="0" w:firstColumn="1" w:lastColumn="0" w:noHBand="0" w:noVBand="1"/>
      </w:tblPr>
      <w:tblGrid>
        <w:gridCol w:w="3114"/>
        <w:gridCol w:w="5896"/>
      </w:tblGrid>
      <w:tr w:rsidR="00110662" w:rsidRPr="005411F5" w14:paraId="48EE98B7" w14:textId="77777777" w:rsidTr="0064243F">
        <w:trPr>
          <w:trHeight w:val="567"/>
        </w:trPr>
        <w:tc>
          <w:tcPr>
            <w:tcW w:w="9010" w:type="dxa"/>
            <w:gridSpan w:val="2"/>
            <w:shd w:val="clear" w:color="auto" w:fill="D60025"/>
            <w:vAlign w:val="center"/>
          </w:tcPr>
          <w:p w14:paraId="144C29DC" w14:textId="77777777" w:rsidR="00110662" w:rsidRPr="00C150BB" w:rsidRDefault="00110662" w:rsidP="00C150BB">
            <w:pPr>
              <w:pStyle w:val="NoSpacing"/>
              <w:jc w:val="center"/>
              <w:rPr>
                <w:b/>
                <w:color w:val="FFFFFF" w:themeColor="background1"/>
              </w:rPr>
            </w:pPr>
            <w:r w:rsidRPr="00C150BB">
              <w:rPr>
                <w:b/>
                <w:color w:val="FFFFFF" w:themeColor="background1"/>
              </w:rPr>
              <w:lastRenderedPageBreak/>
              <w:t xml:space="preserve">Finanzielle Verhältnisse </w:t>
            </w:r>
          </w:p>
        </w:tc>
      </w:tr>
      <w:tr w:rsidR="00110662" w:rsidRPr="005411F5" w14:paraId="5DCE8419" w14:textId="77777777" w:rsidTr="0064243F">
        <w:trPr>
          <w:trHeight w:val="565"/>
        </w:trPr>
        <w:tc>
          <w:tcPr>
            <w:tcW w:w="3114" w:type="dxa"/>
            <w:vAlign w:val="center"/>
          </w:tcPr>
          <w:p w14:paraId="04657C60" w14:textId="77777777" w:rsidR="00110662" w:rsidRPr="005411F5" w:rsidRDefault="00110662" w:rsidP="00B67F45">
            <w:pPr>
              <w:pStyle w:val="NoSpacing"/>
            </w:pPr>
            <w:r w:rsidRPr="005411F5">
              <w:t>Wirtschaftliche Sozialhilfe</w:t>
            </w:r>
          </w:p>
        </w:tc>
        <w:tc>
          <w:tcPr>
            <w:tcW w:w="5896" w:type="dxa"/>
            <w:vAlign w:val="center"/>
          </w:tcPr>
          <w:p w14:paraId="446124D3" w14:textId="77777777" w:rsidR="00110662" w:rsidRPr="005411F5" w:rsidRDefault="00110662" w:rsidP="00B67F45">
            <w:pPr>
              <w:pStyle w:val="NoSpacing"/>
            </w:pPr>
            <w:r w:rsidRPr="005411F5">
              <w:t>Nein</w:t>
            </w:r>
          </w:p>
        </w:tc>
      </w:tr>
      <w:tr w:rsidR="00110662" w:rsidRPr="005411F5" w14:paraId="33870F41" w14:textId="77777777" w:rsidTr="0064243F">
        <w:trPr>
          <w:trHeight w:val="567"/>
        </w:trPr>
        <w:tc>
          <w:tcPr>
            <w:tcW w:w="3114" w:type="dxa"/>
            <w:vAlign w:val="center"/>
          </w:tcPr>
          <w:p w14:paraId="08DD7A3E" w14:textId="77777777" w:rsidR="00110662" w:rsidRPr="005411F5" w:rsidRDefault="00110662" w:rsidP="00B67F45">
            <w:pPr>
              <w:pStyle w:val="NoSpacing"/>
            </w:pPr>
            <w:r w:rsidRPr="005411F5">
              <w:t>Gemeinsame Steuererklärung</w:t>
            </w:r>
          </w:p>
        </w:tc>
        <w:tc>
          <w:tcPr>
            <w:tcW w:w="5896" w:type="dxa"/>
            <w:vAlign w:val="center"/>
          </w:tcPr>
          <w:p w14:paraId="33A74822" w14:textId="77777777" w:rsidR="00110662" w:rsidRPr="005411F5" w:rsidRDefault="00110662" w:rsidP="00B67F45">
            <w:pPr>
              <w:pStyle w:val="NoSpacing"/>
            </w:pPr>
            <w:r w:rsidRPr="005411F5">
              <w:t>Ja</w:t>
            </w:r>
          </w:p>
        </w:tc>
      </w:tr>
      <w:tr w:rsidR="00110662" w:rsidRPr="005411F5" w14:paraId="652448F4" w14:textId="77777777" w:rsidTr="0064243F">
        <w:trPr>
          <w:trHeight w:val="567"/>
        </w:trPr>
        <w:tc>
          <w:tcPr>
            <w:tcW w:w="3114" w:type="dxa"/>
            <w:vAlign w:val="center"/>
          </w:tcPr>
          <w:p w14:paraId="5F60EE5A" w14:textId="77777777" w:rsidR="00110662" w:rsidRPr="005411F5" w:rsidRDefault="00110662" w:rsidP="00B67F45">
            <w:pPr>
              <w:pStyle w:val="NoSpacing"/>
            </w:pPr>
            <w:r w:rsidRPr="005411F5">
              <w:t>Steuerveranlagung</w:t>
            </w:r>
          </w:p>
        </w:tc>
        <w:tc>
          <w:tcPr>
            <w:tcW w:w="5896" w:type="dxa"/>
            <w:vAlign w:val="center"/>
          </w:tcPr>
          <w:p w14:paraId="24A4E650" w14:textId="77777777" w:rsidR="00110662" w:rsidRPr="005411F5" w:rsidRDefault="00110662" w:rsidP="00B67F45">
            <w:pPr>
              <w:pStyle w:val="NoSpacing"/>
            </w:pPr>
            <w:r w:rsidRPr="005411F5">
              <w:t>Ja</w:t>
            </w:r>
          </w:p>
        </w:tc>
      </w:tr>
      <w:tr w:rsidR="00110662" w:rsidRPr="005411F5" w14:paraId="3CA70807" w14:textId="77777777" w:rsidTr="0064243F">
        <w:trPr>
          <w:trHeight w:val="567"/>
          <w:ins w:id="224" w:author="Schmidt Michael" w:date="2019-02-26T11:16:00Z"/>
        </w:trPr>
        <w:tc>
          <w:tcPr>
            <w:tcW w:w="9010" w:type="dxa"/>
            <w:gridSpan w:val="2"/>
            <w:vAlign w:val="center"/>
          </w:tcPr>
          <w:p w14:paraId="3C0F93D4" w14:textId="77777777" w:rsidR="00110662" w:rsidRPr="00820800" w:rsidRDefault="00110662" w:rsidP="00C150BB">
            <w:pPr>
              <w:pStyle w:val="NoSpacing"/>
              <w:jc w:val="center"/>
              <w:rPr>
                <w:ins w:id="225" w:author="Schmidt Michael" w:date="2019-02-26T11:16:00Z"/>
                <w:b/>
                <w:i/>
              </w:rPr>
            </w:pPr>
            <w:ins w:id="226" w:author="Schmidt Michael" w:date="2019-02-26T13:16:00Z">
              <w:r w:rsidRPr="00820800">
                <w:rPr>
                  <w:b/>
                  <w:i/>
                </w:rPr>
                <w:t>SPEICHERN UND WEITER</w:t>
              </w:r>
            </w:ins>
          </w:p>
        </w:tc>
      </w:tr>
    </w:tbl>
    <w:p w14:paraId="6EEBD07A" w14:textId="77777777" w:rsidR="00110662" w:rsidRPr="005411F5" w:rsidRDefault="00110662" w:rsidP="00110662"/>
    <w:tbl>
      <w:tblPr>
        <w:tblStyle w:val="TableGrid"/>
        <w:tblW w:w="0" w:type="auto"/>
        <w:tblLook w:val="04A0" w:firstRow="1" w:lastRow="0" w:firstColumn="1" w:lastColumn="0" w:noHBand="0" w:noVBand="1"/>
      </w:tblPr>
      <w:tblGrid>
        <w:gridCol w:w="3114"/>
        <w:gridCol w:w="5896"/>
      </w:tblGrid>
      <w:tr w:rsidR="00110662" w:rsidRPr="005411F5" w14:paraId="792986E8" w14:textId="77777777" w:rsidTr="0064243F">
        <w:trPr>
          <w:trHeight w:val="567"/>
        </w:trPr>
        <w:tc>
          <w:tcPr>
            <w:tcW w:w="9010" w:type="dxa"/>
            <w:gridSpan w:val="2"/>
            <w:shd w:val="clear" w:color="auto" w:fill="D60025"/>
            <w:vAlign w:val="center"/>
          </w:tcPr>
          <w:p w14:paraId="67A9D3A6" w14:textId="77777777" w:rsidR="00110662" w:rsidRPr="00C150BB" w:rsidRDefault="00110662" w:rsidP="00C150BB">
            <w:pPr>
              <w:pStyle w:val="NoSpacing"/>
              <w:jc w:val="center"/>
              <w:rPr>
                <w:b/>
                <w:color w:val="FFFFFF" w:themeColor="background1"/>
              </w:rPr>
            </w:pPr>
            <w:r w:rsidRPr="00C150BB">
              <w:rPr>
                <w:b/>
                <w:color w:val="FFFFFF" w:themeColor="background1"/>
              </w:rPr>
              <w:t>Finanzielle Verhältnisse Sarah Lehmann</w:t>
            </w:r>
          </w:p>
        </w:tc>
      </w:tr>
      <w:tr w:rsidR="00110662" w:rsidRPr="005411F5" w14:paraId="53A3AF42" w14:textId="77777777" w:rsidTr="0064243F">
        <w:trPr>
          <w:trHeight w:val="567"/>
        </w:trPr>
        <w:tc>
          <w:tcPr>
            <w:tcW w:w="3114" w:type="dxa"/>
            <w:vAlign w:val="center"/>
          </w:tcPr>
          <w:p w14:paraId="492958EF" w14:textId="77777777" w:rsidR="00110662" w:rsidRPr="005411F5" w:rsidRDefault="00110662" w:rsidP="00B67F45">
            <w:pPr>
              <w:pStyle w:val="NoSpacing"/>
            </w:pPr>
            <w:r w:rsidRPr="005411F5">
              <w:t>Nettolohn</w:t>
            </w:r>
          </w:p>
        </w:tc>
        <w:tc>
          <w:tcPr>
            <w:tcW w:w="5896" w:type="dxa"/>
            <w:vAlign w:val="center"/>
          </w:tcPr>
          <w:p w14:paraId="52459CF8" w14:textId="107AE770" w:rsidR="00110662" w:rsidRPr="005411F5" w:rsidRDefault="0084492C" w:rsidP="00B67F45">
            <w:pPr>
              <w:pStyle w:val="NoSpacing"/>
            </w:pPr>
            <w:r>
              <w:t>3</w:t>
            </w:r>
            <w:r w:rsidR="00E1578D">
              <w:t>1</w:t>
            </w:r>
            <w:r w:rsidR="00110662" w:rsidRPr="005411F5">
              <w:t>’786.-</w:t>
            </w:r>
          </w:p>
        </w:tc>
      </w:tr>
      <w:tr w:rsidR="00110662" w:rsidRPr="005411F5" w14:paraId="72209171" w14:textId="77777777" w:rsidTr="0064243F">
        <w:trPr>
          <w:trHeight w:val="567"/>
        </w:trPr>
        <w:tc>
          <w:tcPr>
            <w:tcW w:w="3114" w:type="dxa"/>
            <w:vAlign w:val="center"/>
          </w:tcPr>
          <w:p w14:paraId="498756A9" w14:textId="77777777" w:rsidR="00110662" w:rsidRPr="005411F5" w:rsidRDefault="00110662" w:rsidP="00B67F45">
            <w:pPr>
              <w:pStyle w:val="NoSpacing"/>
            </w:pPr>
            <w:r w:rsidRPr="005411F5">
              <w:t>Familienzulagen</w:t>
            </w:r>
          </w:p>
        </w:tc>
        <w:tc>
          <w:tcPr>
            <w:tcW w:w="5896" w:type="dxa"/>
            <w:vAlign w:val="center"/>
          </w:tcPr>
          <w:p w14:paraId="68146982" w14:textId="77777777" w:rsidR="00110662" w:rsidRPr="005411F5" w:rsidRDefault="00110662" w:rsidP="00B67F45">
            <w:pPr>
              <w:pStyle w:val="NoSpacing"/>
            </w:pPr>
            <w:r w:rsidRPr="005411F5">
              <w:t>2</w:t>
            </w:r>
            <w:ins w:id="227" w:author="Schmidt Michael" w:date="2019-02-26T13:17:00Z">
              <w:r>
                <w:t>’</w:t>
              </w:r>
            </w:ins>
            <w:r w:rsidRPr="005411F5">
              <w:t>760.-</w:t>
            </w:r>
          </w:p>
        </w:tc>
      </w:tr>
      <w:tr w:rsidR="00110662" w:rsidRPr="005411F5" w14:paraId="5D3764EF" w14:textId="77777777" w:rsidTr="0064243F">
        <w:trPr>
          <w:trHeight w:val="567"/>
        </w:trPr>
        <w:tc>
          <w:tcPr>
            <w:tcW w:w="3114" w:type="dxa"/>
            <w:vAlign w:val="center"/>
          </w:tcPr>
          <w:p w14:paraId="6678877F" w14:textId="77777777" w:rsidR="00110662" w:rsidRPr="005411F5" w:rsidRDefault="00110662" w:rsidP="00B67F45">
            <w:pPr>
              <w:pStyle w:val="NoSpacing"/>
            </w:pPr>
            <w:r w:rsidRPr="005411F5">
              <w:t>Ersatzeinkommen</w:t>
            </w:r>
          </w:p>
        </w:tc>
        <w:tc>
          <w:tcPr>
            <w:tcW w:w="5896" w:type="dxa"/>
            <w:vAlign w:val="center"/>
          </w:tcPr>
          <w:p w14:paraId="38F2FF42" w14:textId="77777777" w:rsidR="00110662" w:rsidRPr="005411F5" w:rsidRDefault="00110662" w:rsidP="00B67F45">
            <w:pPr>
              <w:pStyle w:val="NoSpacing"/>
            </w:pPr>
            <w:r w:rsidRPr="005411F5">
              <w:t>-</w:t>
            </w:r>
          </w:p>
        </w:tc>
      </w:tr>
      <w:tr w:rsidR="00110662" w:rsidRPr="005411F5" w14:paraId="398DA2D6" w14:textId="77777777" w:rsidTr="0064243F">
        <w:trPr>
          <w:trHeight w:val="567"/>
        </w:trPr>
        <w:tc>
          <w:tcPr>
            <w:tcW w:w="3114" w:type="dxa"/>
            <w:vAlign w:val="center"/>
          </w:tcPr>
          <w:p w14:paraId="31281C7C" w14:textId="77777777" w:rsidR="00110662" w:rsidRPr="005411F5" w:rsidRDefault="00110662" w:rsidP="00B67F45">
            <w:pPr>
              <w:pStyle w:val="NoSpacing"/>
            </w:pPr>
            <w:r w:rsidRPr="005411F5">
              <w:t>Unterhaltsbeiträge</w:t>
            </w:r>
          </w:p>
        </w:tc>
        <w:tc>
          <w:tcPr>
            <w:tcW w:w="5896" w:type="dxa"/>
            <w:vAlign w:val="center"/>
          </w:tcPr>
          <w:p w14:paraId="6AD99DF5" w14:textId="77777777" w:rsidR="00110662" w:rsidRPr="005411F5" w:rsidRDefault="00110662" w:rsidP="00B67F45">
            <w:pPr>
              <w:pStyle w:val="NoSpacing"/>
            </w:pPr>
            <w:r w:rsidRPr="005411F5">
              <w:t>-</w:t>
            </w:r>
          </w:p>
        </w:tc>
      </w:tr>
      <w:tr w:rsidR="00110662" w:rsidRPr="005411F5" w14:paraId="7D35FF0A" w14:textId="77777777" w:rsidTr="0064243F">
        <w:trPr>
          <w:trHeight w:val="567"/>
        </w:trPr>
        <w:tc>
          <w:tcPr>
            <w:tcW w:w="3114" w:type="dxa"/>
            <w:vAlign w:val="center"/>
          </w:tcPr>
          <w:p w14:paraId="09ACB5B3" w14:textId="77777777" w:rsidR="00110662" w:rsidRPr="005411F5" w:rsidRDefault="00110662" w:rsidP="00B67F45">
            <w:pPr>
              <w:pStyle w:val="NoSpacing"/>
            </w:pPr>
            <w:r w:rsidRPr="005411F5">
              <w:t>Selbständigkeit</w:t>
            </w:r>
          </w:p>
        </w:tc>
        <w:tc>
          <w:tcPr>
            <w:tcW w:w="5896" w:type="dxa"/>
            <w:vAlign w:val="center"/>
          </w:tcPr>
          <w:p w14:paraId="41C35238" w14:textId="77777777" w:rsidR="00110662" w:rsidRPr="005411F5" w:rsidRDefault="00110662" w:rsidP="00B67F45">
            <w:pPr>
              <w:pStyle w:val="NoSpacing"/>
            </w:pPr>
            <w:r w:rsidRPr="005411F5">
              <w:t>-</w:t>
            </w:r>
          </w:p>
        </w:tc>
      </w:tr>
      <w:tr w:rsidR="00110662" w:rsidRPr="005411F5" w14:paraId="5EFEE3C7" w14:textId="77777777" w:rsidTr="0064243F">
        <w:trPr>
          <w:trHeight w:val="567"/>
        </w:trPr>
        <w:tc>
          <w:tcPr>
            <w:tcW w:w="3114" w:type="dxa"/>
            <w:vAlign w:val="center"/>
          </w:tcPr>
          <w:p w14:paraId="1B861487" w14:textId="77777777" w:rsidR="00110662" w:rsidRPr="005411F5" w:rsidRDefault="00110662" w:rsidP="00B67F45">
            <w:pPr>
              <w:pStyle w:val="NoSpacing"/>
            </w:pPr>
            <w:r w:rsidRPr="005411F5">
              <w:t>Geleistete Unterhaltsbeiträge</w:t>
            </w:r>
          </w:p>
        </w:tc>
        <w:tc>
          <w:tcPr>
            <w:tcW w:w="5896" w:type="dxa"/>
            <w:vAlign w:val="center"/>
          </w:tcPr>
          <w:p w14:paraId="01CE361F" w14:textId="77777777" w:rsidR="00110662" w:rsidRPr="005411F5" w:rsidRDefault="00110662" w:rsidP="00B67F45">
            <w:pPr>
              <w:pStyle w:val="NoSpacing"/>
            </w:pPr>
            <w:r w:rsidRPr="005411F5">
              <w:t>-</w:t>
            </w:r>
          </w:p>
        </w:tc>
      </w:tr>
      <w:tr w:rsidR="00110662" w:rsidRPr="005411F5" w14:paraId="749A40EE" w14:textId="77777777" w:rsidTr="0064243F">
        <w:trPr>
          <w:trHeight w:val="567"/>
          <w:ins w:id="228" w:author="Schmidt Michael" w:date="2019-02-26T11:16:00Z"/>
        </w:trPr>
        <w:tc>
          <w:tcPr>
            <w:tcW w:w="9010" w:type="dxa"/>
            <w:gridSpan w:val="2"/>
            <w:vAlign w:val="center"/>
          </w:tcPr>
          <w:p w14:paraId="7375430D" w14:textId="77777777" w:rsidR="00110662" w:rsidRPr="00820800" w:rsidRDefault="00110662" w:rsidP="00C150BB">
            <w:pPr>
              <w:pStyle w:val="NoSpacing"/>
              <w:jc w:val="center"/>
              <w:rPr>
                <w:ins w:id="229" w:author="Schmidt Michael" w:date="2019-02-26T11:16:00Z"/>
                <w:b/>
                <w:i/>
              </w:rPr>
            </w:pPr>
            <w:ins w:id="230" w:author="Schmidt Michael" w:date="2019-02-26T13:17:00Z">
              <w:r w:rsidRPr="00820800">
                <w:rPr>
                  <w:b/>
                  <w:i/>
                </w:rPr>
                <w:t>SPEICHERN UND WEITER</w:t>
              </w:r>
            </w:ins>
          </w:p>
        </w:tc>
      </w:tr>
    </w:tbl>
    <w:p w14:paraId="5CB9EA5D" w14:textId="77777777" w:rsidR="00110662" w:rsidRPr="005411F5" w:rsidRDefault="00110662" w:rsidP="00110662"/>
    <w:tbl>
      <w:tblPr>
        <w:tblStyle w:val="TableGrid"/>
        <w:tblW w:w="0" w:type="auto"/>
        <w:tblLook w:val="04A0" w:firstRow="1" w:lastRow="0" w:firstColumn="1" w:lastColumn="0" w:noHBand="0" w:noVBand="1"/>
      </w:tblPr>
      <w:tblGrid>
        <w:gridCol w:w="3114"/>
        <w:gridCol w:w="5896"/>
      </w:tblGrid>
      <w:tr w:rsidR="00110662" w:rsidRPr="005411F5" w14:paraId="13CC86A9" w14:textId="77777777" w:rsidTr="0064243F">
        <w:trPr>
          <w:trHeight w:val="567"/>
        </w:trPr>
        <w:tc>
          <w:tcPr>
            <w:tcW w:w="9010" w:type="dxa"/>
            <w:gridSpan w:val="2"/>
            <w:shd w:val="clear" w:color="auto" w:fill="D60025"/>
            <w:vAlign w:val="center"/>
          </w:tcPr>
          <w:p w14:paraId="6360CE05" w14:textId="77777777" w:rsidR="00110662" w:rsidRPr="00C150BB" w:rsidRDefault="00110662" w:rsidP="00C150BB">
            <w:pPr>
              <w:pStyle w:val="NoSpacing"/>
              <w:jc w:val="center"/>
              <w:rPr>
                <w:b/>
                <w:color w:val="FFFFFF" w:themeColor="background1"/>
              </w:rPr>
            </w:pPr>
            <w:r w:rsidRPr="00C150BB">
              <w:rPr>
                <w:b/>
                <w:color w:val="FFFFFF" w:themeColor="background1"/>
              </w:rPr>
              <w:t>Finanzielle Verhältnisse Sebastian Lehmann</w:t>
            </w:r>
          </w:p>
        </w:tc>
      </w:tr>
      <w:tr w:rsidR="00110662" w:rsidRPr="005411F5" w14:paraId="4C62D821" w14:textId="77777777" w:rsidTr="0064243F">
        <w:trPr>
          <w:trHeight w:val="567"/>
        </w:trPr>
        <w:tc>
          <w:tcPr>
            <w:tcW w:w="3114" w:type="dxa"/>
            <w:vAlign w:val="center"/>
          </w:tcPr>
          <w:p w14:paraId="2856CA00" w14:textId="77777777" w:rsidR="00110662" w:rsidRPr="005411F5" w:rsidRDefault="00110662" w:rsidP="00B67F45">
            <w:pPr>
              <w:pStyle w:val="NoSpacing"/>
            </w:pPr>
            <w:r w:rsidRPr="005411F5">
              <w:t>Nettolohn</w:t>
            </w:r>
          </w:p>
        </w:tc>
        <w:tc>
          <w:tcPr>
            <w:tcW w:w="5896" w:type="dxa"/>
            <w:vAlign w:val="center"/>
          </w:tcPr>
          <w:p w14:paraId="24903C37" w14:textId="23BDD27F" w:rsidR="00110662" w:rsidRPr="005411F5" w:rsidRDefault="00E1578D" w:rsidP="00B67F45">
            <w:pPr>
              <w:pStyle w:val="NoSpacing"/>
            </w:pPr>
            <w:r>
              <w:t>15’028</w:t>
            </w:r>
            <w:r w:rsidR="00110662" w:rsidRPr="005411F5">
              <w:t>.-</w:t>
            </w:r>
          </w:p>
        </w:tc>
      </w:tr>
      <w:tr w:rsidR="00110662" w:rsidRPr="005411F5" w14:paraId="31ACDF12" w14:textId="77777777" w:rsidTr="0064243F">
        <w:trPr>
          <w:trHeight w:val="567"/>
        </w:trPr>
        <w:tc>
          <w:tcPr>
            <w:tcW w:w="3114" w:type="dxa"/>
            <w:vAlign w:val="center"/>
          </w:tcPr>
          <w:p w14:paraId="070A5524" w14:textId="77777777" w:rsidR="00110662" w:rsidRPr="005411F5" w:rsidRDefault="00110662" w:rsidP="00B67F45">
            <w:pPr>
              <w:pStyle w:val="NoSpacing"/>
            </w:pPr>
            <w:r w:rsidRPr="005411F5">
              <w:t>Familienzulagen</w:t>
            </w:r>
          </w:p>
        </w:tc>
        <w:tc>
          <w:tcPr>
            <w:tcW w:w="5896" w:type="dxa"/>
            <w:vAlign w:val="center"/>
          </w:tcPr>
          <w:p w14:paraId="3270EFD0" w14:textId="77777777" w:rsidR="00110662" w:rsidRPr="005411F5" w:rsidRDefault="00110662" w:rsidP="00B67F45">
            <w:pPr>
              <w:pStyle w:val="NoSpacing"/>
            </w:pPr>
            <w:r w:rsidRPr="005411F5">
              <w:t>2</w:t>
            </w:r>
            <w:ins w:id="231" w:author="Schmidt Michael" w:date="2019-02-26T13:17:00Z">
              <w:r>
                <w:t>’</w:t>
              </w:r>
            </w:ins>
            <w:r w:rsidRPr="005411F5">
              <w:t>760.-</w:t>
            </w:r>
          </w:p>
        </w:tc>
      </w:tr>
      <w:tr w:rsidR="00110662" w:rsidRPr="005411F5" w14:paraId="2E0ACFA9" w14:textId="77777777" w:rsidTr="0064243F">
        <w:trPr>
          <w:trHeight w:val="567"/>
        </w:trPr>
        <w:tc>
          <w:tcPr>
            <w:tcW w:w="3114" w:type="dxa"/>
            <w:vAlign w:val="center"/>
          </w:tcPr>
          <w:p w14:paraId="4FF68D94" w14:textId="77777777" w:rsidR="00110662" w:rsidRPr="005411F5" w:rsidRDefault="00110662" w:rsidP="00B67F45">
            <w:pPr>
              <w:pStyle w:val="NoSpacing"/>
            </w:pPr>
            <w:r w:rsidRPr="005411F5">
              <w:t>Ersatzeinkommen</w:t>
            </w:r>
          </w:p>
        </w:tc>
        <w:tc>
          <w:tcPr>
            <w:tcW w:w="5896" w:type="dxa"/>
            <w:vAlign w:val="center"/>
          </w:tcPr>
          <w:p w14:paraId="40A25104" w14:textId="77777777" w:rsidR="00110662" w:rsidRPr="005411F5" w:rsidRDefault="00110662" w:rsidP="00B67F45">
            <w:pPr>
              <w:pStyle w:val="NoSpacing"/>
            </w:pPr>
            <w:r w:rsidRPr="005411F5">
              <w:t>-</w:t>
            </w:r>
          </w:p>
        </w:tc>
      </w:tr>
      <w:tr w:rsidR="00110662" w:rsidRPr="005411F5" w14:paraId="4141A820" w14:textId="77777777" w:rsidTr="0064243F">
        <w:trPr>
          <w:trHeight w:val="567"/>
        </w:trPr>
        <w:tc>
          <w:tcPr>
            <w:tcW w:w="3114" w:type="dxa"/>
            <w:vAlign w:val="center"/>
          </w:tcPr>
          <w:p w14:paraId="6FCD4BA0" w14:textId="77777777" w:rsidR="00110662" w:rsidRPr="005411F5" w:rsidRDefault="00110662" w:rsidP="00B67F45">
            <w:pPr>
              <w:pStyle w:val="NoSpacing"/>
            </w:pPr>
            <w:r w:rsidRPr="005411F5">
              <w:t>Unterhaltsbeiträge</w:t>
            </w:r>
          </w:p>
        </w:tc>
        <w:tc>
          <w:tcPr>
            <w:tcW w:w="5896" w:type="dxa"/>
            <w:vAlign w:val="center"/>
          </w:tcPr>
          <w:p w14:paraId="31DB3309" w14:textId="77777777" w:rsidR="00110662" w:rsidRPr="005411F5" w:rsidRDefault="00110662" w:rsidP="00B67F45">
            <w:pPr>
              <w:pStyle w:val="NoSpacing"/>
            </w:pPr>
            <w:r w:rsidRPr="005411F5">
              <w:t>-</w:t>
            </w:r>
          </w:p>
        </w:tc>
      </w:tr>
      <w:tr w:rsidR="00110662" w:rsidRPr="005411F5" w14:paraId="13648D7C" w14:textId="77777777" w:rsidTr="0064243F">
        <w:trPr>
          <w:trHeight w:val="567"/>
        </w:trPr>
        <w:tc>
          <w:tcPr>
            <w:tcW w:w="3114" w:type="dxa"/>
            <w:vAlign w:val="center"/>
          </w:tcPr>
          <w:p w14:paraId="0EDBB4E3" w14:textId="77777777" w:rsidR="00110662" w:rsidRPr="005411F5" w:rsidRDefault="00110662" w:rsidP="00B67F45">
            <w:pPr>
              <w:pStyle w:val="NoSpacing"/>
            </w:pPr>
            <w:r w:rsidRPr="005411F5">
              <w:t>Selbständigkeit</w:t>
            </w:r>
          </w:p>
        </w:tc>
        <w:tc>
          <w:tcPr>
            <w:tcW w:w="5896" w:type="dxa"/>
            <w:vAlign w:val="center"/>
          </w:tcPr>
          <w:p w14:paraId="1DB7131A" w14:textId="77777777" w:rsidR="00110662" w:rsidRPr="005411F5" w:rsidRDefault="00110662" w:rsidP="00B67F45">
            <w:pPr>
              <w:pStyle w:val="NoSpacing"/>
            </w:pPr>
            <w:r w:rsidRPr="005411F5">
              <w:t>-</w:t>
            </w:r>
          </w:p>
        </w:tc>
      </w:tr>
      <w:tr w:rsidR="00110662" w:rsidRPr="005411F5" w14:paraId="0F8CCFEA" w14:textId="77777777" w:rsidTr="0064243F">
        <w:trPr>
          <w:trHeight w:val="567"/>
        </w:trPr>
        <w:tc>
          <w:tcPr>
            <w:tcW w:w="3114" w:type="dxa"/>
            <w:vAlign w:val="center"/>
          </w:tcPr>
          <w:p w14:paraId="13949B00" w14:textId="77777777" w:rsidR="00110662" w:rsidRPr="005411F5" w:rsidRDefault="00110662" w:rsidP="00B67F45">
            <w:pPr>
              <w:pStyle w:val="NoSpacing"/>
            </w:pPr>
            <w:r w:rsidRPr="005411F5">
              <w:t>Geleistete Unterhaltsbeiträge</w:t>
            </w:r>
          </w:p>
        </w:tc>
        <w:tc>
          <w:tcPr>
            <w:tcW w:w="5896" w:type="dxa"/>
            <w:vAlign w:val="center"/>
          </w:tcPr>
          <w:p w14:paraId="470B1761" w14:textId="77777777" w:rsidR="00110662" w:rsidRPr="005411F5" w:rsidRDefault="00110662" w:rsidP="00B67F45">
            <w:pPr>
              <w:pStyle w:val="NoSpacing"/>
            </w:pPr>
            <w:r w:rsidRPr="005411F5">
              <w:t>-</w:t>
            </w:r>
          </w:p>
        </w:tc>
      </w:tr>
      <w:tr w:rsidR="00110662" w:rsidRPr="005411F5" w14:paraId="2E0D008E" w14:textId="77777777" w:rsidTr="0064243F">
        <w:trPr>
          <w:trHeight w:val="567"/>
          <w:ins w:id="232" w:author="Schmidt Michael" w:date="2019-02-26T11:17:00Z"/>
        </w:trPr>
        <w:tc>
          <w:tcPr>
            <w:tcW w:w="9010" w:type="dxa"/>
            <w:gridSpan w:val="2"/>
            <w:vAlign w:val="center"/>
          </w:tcPr>
          <w:p w14:paraId="2810F829" w14:textId="77777777" w:rsidR="00110662" w:rsidRPr="00820800" w:rsidRDefault="00110662" w:rsidP="00C150BB">
            <w:pPr>
              <w:pStyle w:val="NoSpacing"/>
              <w:jc w:val="center"/>
              <w:rPr>
                <w:ins w:id="233" w:author="Schmidt Michael" w:date="2019-02-26T11:17:00Z"/>
                <w:b/>
                <w:i/>
              </w:rPr>
            </w:pPr>
            <w:ins w:id="234" w:author="Schmidt Michael" w:date="2019-02-26T13:18:00Z">
              <w:r w:rsidRPr="00820800">
                <w:rPr>
                  <w:b/>
                  <w:i/>
                </w:rPr>
                <w:t>SPEICHERN UND WEITER</w:t>
              </w:r>
            </w:ins>
          </w:p>
        </w:tc>
      </w:tr>
    </w:tbl>
    <w:p w14:paraId="43DB2240" w14:textId="6A43C03C" w:rsidR="00110662" w:rsidRDefault="00110662" w:rsidP="00110662"/>
    <w:tbl>
      <w:tblPr>
        <w:tblStyle w:val="TableGrid"/>
        <w:tblW w:w="0" w:type="auto"/>
        <w:tblLook w:val="04A0" w:firstRow="1" w:lastRow="0" w:firstColumn="1" w:lastColumn="0" w:noHBand="0" w:noVBand="1"/>
      </w:tblPr>
      <w:tblGrid>
        <w:gridCol w:w="3114"/>
        <w:gridCol w:w="5896"/>
      </w:tblGrid>
      <w:tr w:rsidR="00110662" w:rsidRPr="005411F5" w14:paraId="32E8D141" w14:textId="77777777" w:rsidTr="0064243F">
        <w:trPr>
          <w:trHeight w:val="567"/>
        </w:trPr>
        <w:tc>
          <w:tcPr>
            <w:tcW w:w="9010" w:type="dxa"/>
            <w:gridSpan w:val="2"/>
            <w:shd w:val="clear" w:color="auto" w:fill="D60025"/>
            <w:vAlign w:val="center"/>
          </w:tcPr>
          <w:p w14:paraId="48BDC2D9" w14:textId="77777777" w:rsidR="00110662" w:rsidRPr="00C150BB" w:rsidRDefault="00110662" w:rsidP="00C150BB">
            <w:pPr>
              <w:pStyle w:val="NoSpacing"/>
              <w:jc w:val="center"/>
              <w:rPr>
                <w:b/>
                <w:color w:val="FFFFFF" w:themeColor="background1"/>
              </w:rPr>
            </w:pPr>
            <w:r w:rsidRPr="00C150BB">
              <w:rPr>
                <w:b/>
                <w:color w:val="FFFFFF" w:themeColor="background1"/>
              </w:rPr>
              <w:lastRenderedPageBreak/>
              <w:t>Resultate Finanzielle Verhältnisse</w:t>
            </w:r>
          </w:p>
        </w:tc>
      </w:tr>
      <w:tr w:rsidR="00110662" w:rsidRPr="005411F5" w14:paraId="5AE71D96" w14:textId="77777777" w:rsidTr="0064243F">
        <w:trPr>
          <w:trHeight w:val="567"/>
        </w:trPr>
        <w:tc>
          <w:tcPr>
            <w:tcW w:w="3114" w:type="dxa"/>
            <w:vAlign w:val="center"/>
          </w:tcPr>
          <w:p w14:paraId="28B07CF6" w14:textId="77777777" w:rsidR="00110662" w:rsidRPr="005411F5" w:rsidRDefault="00110662" w:rsidP="00B67F45">
            <w:pPr>
              <w:pStyle w:val="NoSpacing"/>
            </w:pPr>
            <w:r w:rsidRPr="005411F5">
              <w:t xml:space="preserve">Bruttovermögen </w:t>
            </w:r>
          </w:p>
          <w:p w14:paraId="15B6B4BF" w14:textId="77777777" w:rsidR="00110662" w:rsidRPr="005411F5" w:rsidRDefault="00110662" w:rsidP="00B67F45">
            <w:pPr>
              <w:pStyle w:val="NoSpacing"/>
            </w:pPr>
            <w:r w:rsidRPr="005411F5">
              <w:t>Sarah Lehmann</w:t>
            </w:r>
          </w:p>
        </w:tc>
        <w:tc>
          <w:tcPr>
            <w:tcW w:w="5896" w:type="dxa"/>
            <w:vAlign w:val="center"/>
          </w:tcPr>
          <w:p w14:paraId="1D40D2E3" w14:textId="77777777" w:rsidR="00110662" w:rsidRPr="005411F5" w:rsidRDefault="00110662" w:rsidP="00B67F45">
            <w:pPr>
              <w:pStyle w:val="NoSpacing"/>
            </w:pPr>
            <w:r w:rsidRPr="005411F5">
              <w:t>2</w:t>
            </w:r>
            <w:ins w:id="235" w:author="Schmidt Michael" w:date="2019-02-26T13:18:00Z">
              <w:r>
                <w:t>’</w:t>
              </w:r>
            </w:ins>
            <w:r w:rsidRPr="005411F5">
              <w:t>250.-</w:t>
            </w:r>
          </w:p>
        </w:tc>
      </w:tr>
      <w:tr w:rsidR="00110662" w:rsidRPr="005411F5" w14:paraId="25310A5B" w14:textId="77777777" w:rsidTr="0064243F">
        <w:trPr>
          <w:trHeight w:val="567"/>
        </w:trPr>
        <w:tc>
          <w:tcPr>
            <w:tcW w:w="3114" w:type="dxa"/>
            <w:vAlign w:val="center"/>
          </w:tcPr>
          <w:p w14:paraId="6F66FC80" w14:textId="77777777" w:rsidR="00110662" w:rsidRPr="005411F5" w:rsidRDefault="00110662" w:rsidP="00B67F45">
            <w:pPr>
              <w:pStyle w:val="NoSpacing"/>
            </w:pPr>
            <w:r w:rsidRPr="005411F5">
              <w:t>Bruttovermögen</w:t>
            </w:r>
          </w:p>
          <w:p w14:paraId="5CF1A1C0" w14:textId="77777777" w:rsidR="00110662" w:rsidRPr="005411F5" w:rsidRDefault="00110662" w:rsidP="00B67F45">
            <w:pPr>
              <w:pStyle w:val="NoSpacing"/>
            </w:pPr>
            <w:r w:rsidRPr="005411F5">
              <w:t>Sebastian Lehmann</w:t>
            </w:r>
          </w:p>
        </w:tc>
        <w:tc>
          <w:tcPr>
            <w:tcW w:w="5896" w:type="dxa"/>
            <w:vAlign w:val="center"/>
          </w:tcPr>
          <w:p w14:paraId="3CD72847" w14:textId="77777777" w:rsidR="00110662" w:rsidRPr="005411F5" w:rsidRDefault="00110662" w:rsidP="00B67F45">
            <w:pPr>
              <w:pStyle w:val="NoSpacing"/>
            </w:pPr>
            <w:r w:rsidRPr="005411F5">
              <w:t>5</w:t>
            </w:r>
            <w:ins w:id="236" w:author="Schmidt Michael" w:date="2019-02-26T13:18:00Z">
              <w:r>
                <w:t>’</w:t>
              </w:r>
            </w:ins>
            <w:r w:rsidRPr="005411F5">
              <w:t>500.-</w:t>
            </w:r>
          </w:p>
        </w:tc>
      </w:tr>
      <w:tr w:rsidR="00110662" w:rsidRPr="005411F5" w14:paraId="0D731635" w14:textId="77777777" w:rsidTr="0064243F">
        <w:trPr>
          <w:trHeight w:val="567"/>
        </w:trPr>
        <w:tc>
          <w:tcPr>
            <w:tcW w:w="3114" w:type="dxa"/>
            <w:vAlign w:val="center"/>
          </w:tcPr>
          <w:p w14:paraId="65670160" w14:textId="77777777" w:rsidR="00110662" w:rsidRPr="005411F5" w:rsidRDefault="00110662" w:rsidP="00B67F45">
            <w:pPr>
              <w:pStyle w:val="NoSpacing"/>
            </w:pPr>
            <w:r w:rsidRPr="005411F5">
              <w:t xml:space="preserve">Schulden </w:t>
            </w:r>
          </w:p>
          <w:p w14:paraId="3BACA22E" w14:textId="77777777" w:rsidR="00110662" w:rsidRPr="005411F5" w:rsidRDefault="00110662" w:rsidP="00B67F45">
            <w:pPr>
              <w:pStyle w:val="NoSpacing"/>
            </w:pPr>
            <w:r w:rsidRPr="005411F5">
              <w:t>Sarah Lehmann</w:t>
            </w:r>
          </w:p>
        </w:tc>
        <w:tc>
          <w:tcPr>
            <w:tcW w:w="5896" w:type="dxa"/>
            <w:vAlign w:val="center"/>
          </w:tcPr>
          <w:p w14:paraId="68D6A489" w14:textId="77777777" w:rsidR="00110662" w:rsidRPr="005411F5" w:rsidRDefault="00110662" w:rsidP="00B67F45">
            <w:pPr>
              <w:pStyle w:val="NoSpacing"/>
            </w:pPr>
            <w:r w:rsidRPr="005411F5">
              <w:t>-</w:t>
            </w:r>
          </w:p>
        </w:tc>
      </w:tr>
      <w:tr w:rsidR="00110662" w:rsidRPr="005411F5" w14:paraId="40CE8CA5" w14:textId="77777777" w:rsidTr="0064243F">
        <w:trPr>
          <w:trHeight w:val="567"/>
        </w:trPr>
        <w:tc>
          <w:tcPr>
            <w:tcW w:w="3114" w:type="dxa"/>
            <w:vAlign w:val="center"/>
          </w:tcPr>
          <w:p w14:paraId="13279B17" w14:textId="77777777" w:rsidR="00110662" w:rsidRPr="005411F5" w:rsidRDefault="00110662" w:rsidP="00B67F45">
            <w:pPr>
              <w:pStyle w:val="NoSpacing"/>
            </w:pPr>
            <w:r w:rsidRPr="005411F5">
              <w:t>Schulden</w:t>
            </w:r>
          </w:p>
          <w:p w14:paraId="71757ECB" w14:textId="77777777" w:rsidR="00110662" w:rsidRPr="005411F5" w:rsidRDefault="00110662" w:rsidP="00B67F45">
            <w:pPr>
              <w:pStyle w:val="NoSpacing"/>
            </w:pPr>
            <w:r w:rsidRPr="005411F5">
              <w:t>Sebastian Lehmann</w:t>
            </w:r>
          </w:p>
        </w:tc>
        <w:tc>
          <w:tcPr>
            <w:tcW w:w="5896" w:type="dxa"/>
            <w:vAlign w:val="center"/>
          </w:tcPr>
          <w:p w14:paraId="438E2FDA" w14:textId="77777777" w:rsidR="00110662" w:rsidRPr="005411F5" w:rsidRDefault="00110662" w:rsidP="00B67F45">
            <w:pPr>
              <w:pStyle w:val="NoSpacing"/>
            </w:pPr>
            <w:r w:rsidRPr="005411F5">
              <w:t>-</w:t>
            </w:r>
          </w:p>
        </w:tc>
      </w:tr>
      <w:tr w:rsidR="00110662" w:rsidRPr="005411F5" w14:paraId="6030B18F" w14:textId="77777777" w:rsidTr="0064243F">
        <w:trPr>
          <w:trHeight w:val="567"/>
          <w:ins w:id="237" w:author="Schmidt Michael" w:date="2019-02-26T11:17:00Z"/>
        </w:trPr>
        <w:tc>
          <w:tcPr>
            <w:tcW w:w="9010" w:type="dxa"/>
            <w:gridSpan w:val="2"/>
            <w:vAlign w:val="center"/>
          </w:tcPr>
          <w:p w14:paraId="4EF67699" w14:textId="77777777" w:rsidR="00110662" w:rsidRPr="00820800" w:rsidRDefault="00110662" w:rsidP="00C150BB">
            <w:pPr>
              <w:pStyle w:val="NoSpacing"/>
              <w:jc w:val="center"/>
              <w:rPr>
                <w:ins w:id="238" w:author="Schmidt Michael" w:date="2019-02-26T11:17:00Z"/>
                <w:b/>
                <w:i/>
              </w:rPr>
            </w:pPr>
            <w:ins w:id="239" w:author="Schmidt Michael" w:date="2019-02-26T13:18:00Z">
              <w:r w:rsidRPr="00820800">
                <w:rPr>
                  <w:b/>
                  <w:i/>
                </w:rPr>
                <w:t>SPEIC</w:t>
              </w:r>
            </w:ins>
            <w:ins w:id="240" w:author="Schmidt Michael" w:date="2019-02-26T13:19:00Z">
              <w:r w:rsidRPr="00820800">
                <w:rPr>
                  <w:b/>
                  <w:i/>
                </w:rPr>
                <w:t>HERN UND WEITER</w:t>
              </w:r>
            </w:ins>
          </w:p>
        </w:tc>
      </w:tr>
    </w:tbl>
    <w:p w14:paraId="47189CF5" w14:textId="77777777" w:rsidR="00110662" w:rsidRPr="005411F5" w:rsidDel="00CA5794" w:rsidRDefault="00110662" w:rsidP="00110662">
      <w:pPr>
        <w:rPr>
          <w:del w:id="241" w:author="Schmidt Michael" w:date="2019-02-26T11:17:00Z"/>
        </w:rPr>
      </w:pPr>
    </w:p>
    <w:p w14:paraId="164A2CF6" w14:textId="77777777" w:rsidR="00110662" w:rsidRPr="005411F5" w:rsidRDefault="00110662">
      <w:pPr>
        <w:pPrChange w:id="242" w:author="Schmidt Michael" w:date="2019-02-26T11:17:00Z">
          <w:pPr>
            <w:spacing w:after="0"/>
          </w:pPr>
        </w:pPrChange>
      </w:pPr>
      <w:del w:id="243" w:author="Schmidt Michael" w:date="2019-02-26T11:17:00Z">
        <w:r w:rsidRPr="005411F5" w:rsidDel="00CA5794">
          <w:br w:type="page"/>
        </w:r>
      </w:del>
    </w:p>
    <w:tbl>
      <w:tblPr>
        <w:tblStyle w:val="TableGrid"/>
        <w:tblW w:w="0" w:type="auto"/>
        <w:tblLook w:val="04A0" w:firstRow="1" w:lastRow="0" w:firstColumn="1" w:lastColumn="0" w:noHBand="0" w:noVBand="1"/>
      </w:tblPr>
      <w:tblGrid>
        <w:gridCol w:w="3114"/>
        <w:gridCol w:w="5896"/>
      </w:tblGrid>
      <w:tr w:rsidR="00110662" w:rsidRPr="005411F5" w14:paraId="6FE219A5" w14:textId="77777777" w:rsidTr="0064243F">
        <w:trPr>
          <w:trHeight w:val="567"/>
        </w:trPr>
        <w:tc>
          <w:tcPr>
            <w:tcW w:w="9010" w:type="dxa"/>
            <w:gridSpan w:val="2"/>
            <w:shd w:val="clear" w:color="auto" w:fill="D60025"/>
            <w:vAlign w:val="center"/>
          </w:tcPr>
          <w:p w14:paraId="36AB978F" w14:textId="5C1D25C4" w:rsidR="00110662" w:rsidRPr="00C150BB" w:rsidRDefault="00DA3D01" w:rsidP="00C150BB">
            <w:pPr>
              <w:pStyle w:val="NoSpacing"/>
              <w:jc w:val="center"/>
              <w:rPr>
                <w:b/>
                <w:color w:val="FFFFFF" w:themeColor="background1"/>
              </w:rPr>
            </w:pPr>
            <w:r>
              <w:rPr>
                <w:b/>
                <w:color w:val="FFFFFF" w:themeColor="background1"/>
              </w:rPr>
              <w:t>Einkommensverschlechterung</w:t>
            </w:r>
          </w:p>
        </w:tc>
      </w:tr>
      <w:tr w:rsidR="00110662" w:rsidRPr="005411F5" w14:paraId="42E580CF" w14:textId="77777777" w:rsidTr="0064243F">
        <w:trPr>
          <w:trHeight w:val="567"/>
        </w:trPr>
        <w:tc>
          <w:tcPr>
            <w:tcW w:w="3114" w:type="dxa"/>
            <w:vAlign w:val="center"/>
          </w:tcPr>
          <w:p w14:paraId="4FFEC0D5" w14:textId="77777777" w:rsidR="00110662" w:rsidRPr="005411F5" w:rsidRDefault="00110662" w:rsidP="00B67F45">
            <w:pPr>
              <w:pStyle w:val="NoSpacing"/>
            </w:pPr>
            <w:r w:rsidRPr="005411F5">
              <w:t>Familieneinkommen tiefer?</w:t>
            </w:r>
          </w:p>
        </w:tc>
        <w:tc>
          <w:tcPr>
            <w:tcW w:w="5896" w:type="dxa"/>
            <w:vAlign w:val="center"/>
          </w:tcPr>
          <w:p w14:paraId="7B3888D0" w14:textId="77777777" w:rsidR="00110662" w:rsidRPr="005411F5" w:rsidRDefault="00110662" w:rsidP="00B67F45">
            <w:pPr>
              <w:pStyle w:val="NoSpacing"/>
            </w:pPr>
            <w:r w:rsidRPr="005411F5">
              <w:t>Nein</w:t>
            </w:r>
          </w:p>
        </w:tc>
      </w:tr>
      <w:tr w:rsidR="00110662" w:rsidRPr="005411F5" w14:paraId="71D85F2A" w14:textId="77777777" w:rsidTr="0064243F">
        <w:trPr>
          <w:trHeight w:val="567"/>
          <w:ins w:id="244" w:author="Schmidt Michael" w:date="2019-02-26T11:17:00Z"/>
        </w:trPr>
        <w:tc>
          <w:tcPr>
            <w:tcW w:w="9010" w:type="dxa"/>
            <w:gridSpan w:val="2"/>
            <w:vAlign w:val="center"/>
          </w:tcPr>
          <w:p w14:paraId="798B58BE" w14:textId="77777777" w:rsidR="00110662" w:rsidRPr="00820800" w:rsidRDefault="00110662" w:rsidP="00C150BB">
            <w:pPr>
              <w:pStyle w:val="NoSpacing"/>
              <w:jc w:val="center"/>
              <w:rPr>
                <w:ins w:id="245" w:author="Schmidt Michael" w:date="2019-02-26T11:17:00Z"/>
                <w:b/>
                <w:i/>
              </w:rPr>
            </w:pPr>
            <w:ins w:id="246" w:author="Schmidt Michael" w:date="2019-02-26T13:19:00Z">
              <w:r w:rsidRPr="00820800">
                <w:rPr>
                  <w:b/>
                  <w:i/>
                </w:rPr>
                <w:t>SPEICHERN UND WEITER</w:t>
              </w:r>
            </w:ins>
          </w:p>
        </w:tc>
      </w:tr>
    </w:tbl>
    <w:p w14:paraId="14C7CF10" w14:textId="77777777" w:rsidR="00110662" w:rsidRPr="005411F5" w:rsidRDefault="00110662" w:rsidP="00110662"/>
    <w:tbl>
      <w:tblPr>
        <w:tblStyle w:val="TableGrid"/>
        <w:tblW w:w="0" w:type="auto"/>
        <w:tblLook w:val="04A0" w:firstRow="1" w:lastRow="0" w:firstColumn="1" w:lastColumn="0" w:noHBand="0" w:noVBand="1"/>
      </w:tblPr>
      <w:tblGrid>
        <w:gridCol w:w="9010"/>
      </w:tblGrid>
      <w:tr w:rsidR="00110662" w:rsidRPr="005411F5" w14:paraId="7462F484" w14:textId="77777777" w:rsidTr="0064243F">
        <w:trPr>
          <w:trHeight w:val="567"/>
        </w:trPr>
        <w:tc>
          <w:tcPr>
            <w:tcW w:w="9010" w:type="dxa"/>
            <w:shd w:val="clear" w:color="auto" w:fill="D60025"/>
            <w:vAlign w:val="center"/>
          </w:tcPr>
          <w:p w14:paraId="505F5594" w14:textId="77777777" w:rsidR="00110662" w:rsidRPr="00C150BB" w:rsidRDefault="00110662" w:rsidP="00C150BB">
            <w:pPr>
              <w:pStyle w:val="NoSpacing"/>
              <w:jc w:val="center"/>
              <w:rPr>
                <w:b/>
                <w:color w:val="FFFFFF" w:themeColor="background1"/>
              </w:rPr>
            </w:pPr>
            <w:r w:rsidRPr="00C150BB">
              <w:rPr>
                <w:b/>
                <w:color w:val="FFFFFF" w:themeColor="background1"/>
              </w:rPr>
              <w:t>Dokumente</w:t>
            </w:r>
          </w:p>
        </w:tc>
      </w:tr>
      <w:tr w:rsidR="00110662" w:rsidRPr="005411F5" w14:paraId="4D986243" w14:textId="77777777" w:rsidTr="0064243F">
        <w:trPr>
          <w:trHeight w:val="567"/>
        </w:trPr>
        <w:tc>
          <w:tcPr>
            <w:tcW w:w="9010" w:type="dxa"/>
            <w:vAlign w:val="center"/>
          </w:tcPr>
          <w:p w14:paraId="134B5F6C" w14:textId="77777777" w:rsidR="00110662" w:rsidRPr="00110662" w:rsidRDefault="00110662" w:rsidP="00B67F45">
            <w:pPr>
              <w:pStyle w:val="NoSpacing"/>
              <w:rPr>
                <w:lang w:val="de-DE"/>
              </w:rPr>
            </w:pPr>
            <w:del w:id="247" w:author="Schmidt Michael" w:date="2019-03-01T14:18:00Z">
              <w:r w:rsidRPr="00110662" w:rsidDel="00D03614">
                <w:rPr>
                  <w:lang w:val="de-DE"/>
                </w:rPr>
                <w:delText>Hier müssen Sie keine Dokumente hochladen</w:delText>
              </w:r>
            </w:del>
            <w:ins w:id="248" w:author="Schmidt Michael" w:date="2019-03-01T14:18:00Z">
              <w:r w:rsidRPr="00110662">
                <w:rPr>
                  <w:lang w:val="de-DE"/>
                </w:rPr>
                <w:t>In der Test-Umgebung sind keine Dokumente hochzuladen</w:t>
              </w:r>
            </w:ins>
            <w:r w:rsidRPr="00110662">
              <w:rPr>
                <w:lang w:val="de-DE"/>
              </w:rPr>
              <w:t>.</w:t>
            </w:r>
            <w:del w:id="249" w:author="Schmidt Michael" w:date="2019-03-01T14:18:00Z">
              <w:r w:rsidRPr="00110662" w:rsidDel="00D03614">
                <w:rPr>
                  <w:lang w:val="de-DE"/>
                </w:rPr>
                <w:delText xml:space="preserve"> Fahren Sie einfach ohne Aktionen fort.</w:delText>
              </w:r>
            </w:del>
          </w:p>
        </w:tc>
      </w:tr>
      <w:tr w:rsidR="00110662" w:rsidRPr="005411F5" w14:paraId="65B6BFCD" w14:textId="77777777" w:rsidTr="0064243F">
        <w:trPr>
          <w:trHeight w:val="567"/>
          <w:ins w:id="250" w:author="Schmidt Michael" w:date="2019-02-26T13:19:00Z"/>
        </w:trPr>
        <w:tc>
          <w:tcPr>
            <w:tcW w:w="9010" w:type="dxa"/>
            <w:vAlign w:val="center"/>
          </w:tcPr>
          <w:p w14:paraId="69FE8EBC" w14:textId="77777777" w:rsidR="00110662" w:rsidRPr="00820800" w:rsidRDefault="00110662" w:rsidP="00C150BB">
            <w:pPr>
              <w:pStyle w:val="NoSpacing"/>
              <w:jc w:val="center"/>
              <w:rPr>
                <w:ins w:id="251" w:author="Schmidt Michael" w:date="2019-02-26T13:19:00Z"/>
                <w:b/>
                <w:i/>
              </w:rPr>
            </w:pPr>
            <w:ins w:id="252" w:author="Schmidt Michael" w:date="2019-02-26T13:19:00Z">
              <w:r w:rsidRPr="00820800">
                <w:rPr>
                  <w:b/>
                  <w:i/>
                </w:rPr>
                <w:t>WEITER</w:t>
              </w:r>
            </w:ins>
          </w:p>
        </w:tc>
      </w:tr>
    </w:tbl>
    <w:p w14:paraId="2EE8FED4" w14:textId="77777777" w:rsidR="00110662" w:rsidRPr="005411F5" w:rsidRDefault="00110662" w:rsidP="00110662"/>
    <w:tbl>
      <w:tblPr>
        <w:tblStyle w:val="TableGrid"/>
        <w:tblW w:w="0" w:type="auto"/>
        <w:tblLook w:val="04A0" w:firstRow="1" w:lastRow="0" w:firstColumn="1" w:lastColumn="0" w:noHBand="0" w:noVBand="1"/>
      </w:tblPr>
      <w:tblGrid>
        <w:gridCol w:w="9010"/>
      </w:tblGrid>
      <w:tr w:rsidR="00110662" w:rsidRPr="005411F5" w14:paraId="7377C0CC" w14:textId="77777777" w:rsidTr="0064243F">
        <w:trPr>
          <w:trHeight w:val="567"/>
        </w:trPr>
        <w:tc>
          <w:tcPr>
            <w:tcW w:w="9010" w:type="dxa"/>
            <w:shd w:val="clear" w:color="auto" w:fill="D60025"/>
            <w:vAlign w:val="center"/>
          </w:tcPr>
          <w:p w14:paraId="3B84DF50" w14:textId="77777777" w:rsidR="00110662" w:rsidRPr="00C150BB" w:rsidRDefault="00110662" w:rsidP="00C150BB">
            <w:pPr>
              <w:pStyle w:val="NoSpacing"/>
              <w:jc w:val="center"/>
              <w:rPr>
                <w:b/>
                <w:color w:val="FFFFFF" w:themeColor="background1"/>
              </w:rPr>
            </w:pPr>
            <w:r w:rsidRPr="00C150BB">
              <w:rPr>
                <w:b/>
                <w:color w:val="FFFFFF" w:themeColor="background1"/>
              </w:rPr>
              <w:t>Verfügungen</w:t>
            </w:r>
          </w:p>
        </w:tc>
      </w:tr>
      <w:tr w:rsidR="00110662" w:rsidRPr="005411F5" w14:paraId="564BE10E" w14:textId="77777777" w:rsidTr="0064243F">
        <w:trPr>
          <w:trHeight w:val="567"/>
        </w:trPr>
        <w:tc>
          <w:tcPr>
            <w:tcW w:w="9010" w:type="dxa"/>
            <w:vAlign w:val="center"/>
          </w:tcPr>
          <w:p w14:paraId="542C4FEA" w14:textId="7818F18B" w:rsidR="00110662" w:rsidRPr="00110662" w:rsidRDefault="00110662">
            <w:pPr>
              <w:pStyle w:val="NoSpacing"/>
              <w:rPr>
                <w:lang w:val="de-DE"/>
              </w:rPr>
              <w:pPrChange w:id="253" w:author="Schmidt Michael" w:date="2019-02-26T13:20:00Z">
                <w:pPr/>
              </w:pPrChange>
            </w:pPr>
            <w:r w:rsidRPr="00110662">
              <w:rPr>
                <w:lang w:val="de-DE"/>
              </w:rPr>
              <w:t xml:space="preserve">Das ausgefüllte Gesuch befindet sich aktuell im Status «Warten», da die Platzbestätigung </w:t>
            </w:r>
            <w:r w:rsidR="008B448C">
              <w:rPr>
                <w:lang w:val="de-DE"/>
              </w:rPr>
              <w:t>von Ihnen</w:t>
            </w:r>
            <w:r w:rsidRPr="00110662">
              <w:rPr>
                <w:lang w:val="de-DE"/>
              </w:rPr>
              <w:t xml:space="preserve"> noch ausstehend ist.</w:t>
            </w:r>
          </w:p>
          <w:p w14:paraId="43029CF3" w14:textId="7D6D892D" w:rsidR="00110662" w:rsidRPr="00110662" w:rsidRDefault="00110662">
            <w:pPr>
              <w:pStyle w:val="NoSpacing"/>
              <w:rPr>
                <w:lang w:val="de-DE"/>
              </w:rPr>
              <w:pPrChange w:id="254" w:author="Schmidt Michael" w:date="2019-02-26T13:20:00Z">
                <w:pPr/>
              </w:pPrChange>
            </w:pPr>
            <w:del w:id="255" w:author="Schmidt Michael" w:date="2019-03-01T14:20:00Z">
              <w:r w:rsidRPr="00110662" w:rsidDel="00D03614">
                <w:rPr>
                  <w:lang w:val="de-DE"/>
                </w:rPr>
                <w:delText>Für Sie als Gemeinde gibt es jetzt nichts mehr zu tun. Sie müssen auf die Platzbestätigung der Institution warten. Fahren Sie mit dem nächsten Schritt fort</w:delText>
              </w:r>
            </w:del>
            <w:r w:rsidR="008B448C">
              <w:rPr>
                <w:lang w:val="de-DE"/>
              </w:rPr>
              <w:t>Das Gesuch ist somit vorzeitig beendet.</w:t>
            </w:r>
          </w:p>
        </w:tc>
      </w:tr>
    </w:tbl>
    <w:p w14:paraId="6E348E0A" w14:textId="74B536DB" w:rsidR="008B448C" w:rsidRDefault="008B448C" w:rsidP="008B448C">
      <w:pPr>
        <w:pStyle w:val="Heading1"/>
      </w:pPr>
      <w:r>
        <w:t>Zurück als Institution anmelden</w:t>
      </w:r>
    </w:p>
    <w:p w14:paraId="26350A97" w14:textId="61CC16A7" w:rsidR="00110662" w:rsidRDefault="008B448C" w:rsidP="008B448C">
      <w:r>
        <w:t xml:space="preserve">Melden Sie sich wieder über </w:t>
      </w:r>
      <w:r w:rsidR="00E1578D">
        <w:t>den Account</w:t>
      </w:r>
      <w:r>
        <w:t xml:space="preserve"> oben rechts ab. Danach über «Login» oben rechts wieder mit Ihren Daten an. </w:t>
      </w:r>
      <w:r>
        <w:br/>
        <w:t xml:space="preserve">Sobald Sie wieder angemeldet sind können Sie mit dem nächsten Schritt fortfahren. </w:t>
      </w:r>
      <w:r w:rsidR="00110662">
        <w:br w:type="page"/>
      </w:r>
    </w:p>
    <w:p w14:paraId="6AF001E3" w14:textId="77777777" w:rsidR="005C7CE4" w:rsidRPr="005411F5" w:rsidRDefault="005C7CE4" w:rsidP="005C7CE4">
      <w:pPr>
        <w:pStyle w:val="Title"/>
      </w:pPr>
      <w:r w:rsidRPr="005411F5">
        <w:lastRenderedPageBreak/>
        <w:t>Platzbestätigung ausführen</w:t>
      </w:r>
    </w:p>
    <w:p w14:paraId="14853FBA" w14:textId="77777777" w:rsidR="005C7CE4" w:rsidRPr="005411F5" w:rsidRDefault="005C7CE4" w:rsidP="005C7CE4">
      <w:r>
        <w:t>Ihre Hauptaufgabe auf kiBon als Institution ist es, Platzbestätigungen von Gesuchen zu bestätigen. Sind in einem Gesuch Platzbestätigungen von Ihrer Institution notwendig, so erscheint der Eintrag unter dem Tab «Pendenzen». Navigieren Sie jetzt auf diesen Tab.</w:t>
      </w:r>
    </w:p>
    <w:p w14:paraId="56EA8987" w14:textId="77777777" w:rsidR="005C7CE4" w:rsidRPr="005411F5" w:rsidRDefault="005C7CE4" w:rsidP="005C7CE4">
      <w:pPr>
        <w:pStyle w:val="Heading1"/>
      </w:pPr>
      <w:r w:rsidRPr="005411F5">
        <w:t>Platzbestätigung erstellen</w:t>
      </w:r>
    </w:p>
    <w:p w14:paraId="63FDF2D0" w14:textId="4CF845FE" w:rsidR="008B448C" w:rsidRDefault="008B448C" w:rsidP="005C7CE4">
      <w:r>
        <w:t>Öffnen Sie jetzt das zuvor ausgefüllte Gesuch, welches in Ihrer Pendenzenliste erscheint.</w:t>
      </w:r>
    </w:p>
    <w:p w14:paraId="7EAADA67" w14:textId="53BB0FF3" w:rsidR="005C7CE4" w:rsidRDefault="005C7CE4" w:rsidP="005C7CE4">
      <w:r w:rsidRPr="005411F5">
        <w:t xml:space="preserve">Sie werden direkt auf die Registerkarte «Betreuung» navigiert. </w:t>
      </w:r>
      <w:del w:id="256" w:author="Schmidt Michael" w:date="2019-03-01T14:31:00Z">
        <w:r w:rsidRPr="005411F5" w:rsidDel="00EA3368">
          <w:delText>Geben Sie dazu folgende Angaben an</w:delText>
        </w:r>
      </w:del>
      <w:r>
        <w:t xml:space="preserve">Hier tragen Sie in Zukunft die Vertragsangaben ein und </w:t>
      </w:r>
      <w:r w:rsidR="00E6126C">
        <w:t>bestätigen den Platz</w:t>
      </w:r>
      <w:r>
        <w:t xml:space="preserve"> oder weisen</w:t>
      </w:r>
      <w:r w:rsidR="00E6126C">
        <w:t xml:space="preserve"> ihn</w:t>
      </w:r>
      <w:r>
        <w:t xml:space="preserve"> ab.</w:t>
      </w:r>
    </w:p>
    <w:p w14:paraId="7B89A3DD" w14:textId="77777777" w:rsidR="005C7CE4" w:rsidRPr="005411F5" w:rsidRDefault="005C7CE4" w:rsidP="005C7CE4">
      <w:r>
        <w:t>Für diese Schulung geben Sie bitte folgende Beispiel-Daten ein:</w:t>
      </w:r>
    </w:p>
    <w:tbl>
      <w:tblPr>
        <w:tblStyle w:val="TableGrid"/>
        <w:tblW w:w="0" w:type="auto"/>
        <w:tblLook w:val="04A0" w:firstRow="1" w:lastRow="0" w:firstColumn="1" w:lastColumn="0" w:noHBand="0" w:noVBand="1"/>
      </w:tblPr>
      <w:tblGrid>
        <w:gridCol w:w="3114"/>
        <w:gridCol w:w="5896"/>
      </w:tblGrid>
      <w:tr w:rsidR="005C7CE4" w:rsidRPr="005411F5" w14:paraId="0E1B1E62" w14:textId="77777777" w:rsidTr="0064243F">
        <w:trPr>
          <w:trHeight w:val="567"/>
        </w:trPr>
        <w:tc>
          <w:tcPr>
            <w:tcW w:w="9010" w:type="dxa"/>
            <w:gridSpan w:val="2"/>
            <w:shd w:val="clear" w:color="auto" w:fill="D60025"/>
            <w:vAlign w:val="center"/>
          </w:tcPr>
          <w:p w14:paraId="6A605EA0" w14:textId="77777777" w:rsidR="005C7CE4" w:rsidRPr="00C150BB" w:rsidRDefault="005C7CE4" w:rsidP="00C150BB">
            <w:pPr>
              <w:pStyle w:val="NoSpacing"/>
              <w:jc w:val="center"/>
              <w:rPr>
                <w:b/>
                <w:color w:val="FFFFFF" w:themeColor="background1"/>
              </w:rPr>
            </w:pPr>
            <w:r w:rsidRPr="00C150BB">
              <w:rPr>
                <w:b/>
                <w:color w:val="FFFFFF" w:themeColor="background1"/>
              </w:rPr>
              <w:t>Betreuung</w:t>
            </w:r>
          </w:p>
        </w:tc>
      </w:tr>
      <w:tr w:rsidR="005C7CE4" w:rsidRPr="005411F5" w14:paraId="0D7257F9" w14:textId="77777777" w:rsidTr="0064243F">
        <w:trPr>
          <w:trHeight w:val="567"/>
        </w:trPr>
        <w:tc>
          <w:tcPr>
            <w:tcW w:w="3114" w:type="dxa"/>
            <w:vAlign w:val="center"/>
          </w:tcPr>
          <w:p w14:paraId="41694B8D" w14:textId="77777777" w:rsidR="005C7CE4" w:rsidRPr="005411F5" w:rsidRDefault="005C7CE4" w:rsidP="00B67F45">
            <w:pPr>
              <w:pStyle w:val="NoSpacing"/>
            </w:pPr>
            <w:r w:rsidRPr="005411F5">
              <w:t>Monatliches Betreuungspensum</w:t>
            </w:r>
          </w:p>
        </w:tc>
        <w:tc>
          <w:tcPr>
            <w:tcW w:w="5896" w:type="dxa"/>
            <w:vAlign w:val="center"/>
          </w:tcPr>
          <w:p w14:paraId="7F8431AB" w14:textId="77777777" w:rsidR="005C7CE4" w:rsidRPr="005411F5" w:rsidRDefault="005C7CE4" w:rsidP="00B67F45">
            <w:pPr>
              <w:pStyle w:val="NoSpacing"/>
            </w:pPr>
            <w:r w:rsidRPr="005411F5">
              <w:t>40%</w:t>
            </w:r>
          </w:p>
        </w:tc>
      </w:tr>
      <w:tr w:rsidR="005C7CE4" w:rsidRPr="005411F5" w14:paraId="2ED2C05E" w14:textId="77777777" w:rsidTr="0064243F">
        <w:trPr>
          <w:trHeight w:val="567"/>
        </w:trPr>
        <w:tc>
          <w:tcPr>
            <w:tcW w:w="3114" w:type="dxa"/>
            <w:vAlign w:val="center"/>
          </w:tcPr>
          <w:p w14:paraId="76A59FD4" w14:textId="77777777" w:rsidR="005C7CE4" w:rsidRPr="005411F5" w:rsidRDefault="005C7CE4" w:rsidP="00B67F45">
            <w:pPr>
              <w:pStyle w:val="NoSpacing"/>
            </w:pPr>
            <w:r w:rsidRPr="005411F5">
              <w:t>Monatliche Betreuungskosten</w:t>
            </w:r>
          </w:p>
        </w:tc>
        <w:tc>
          <w:tcPr>
            <w:tcW w:w="5896" w:type="dxa"/>
            <w:vAlign w:val="center"/>
          </w:tcPr>
          <w:p w14:paraId="4AF186F2" w14:textId="77777777" w:rsidR="005C7CE4" w:rsidRPr="005411F5" w:rsidRDefault="005C7CE4" w:rsidP="00B67F45">
            <w:pPr>
              <w:pStyle w:val="NoSpacing"/>
            </w:pPr>
            <w:r w:rsidRPr="005411F5">
              <w:t>870</w:t>
            </w:r>
          </w:p>
        </w:tc>
      </w:tr>
      <w:tr w:rsidR="005C7CE4" w:rsidRPr="005411F5" w14:paraId="763D5F8C" w14:textId="77777777" w:rsidTr="0064243F">
        <w:trPr>
          <w:trHeight w:val="567"/>
        </w:trPr>
        <w:tc>
          <w:tcPr>
            <w:tcW w:w="3114" w:type="dxa"/>
            <w:vAlign w:val="center"/>
          </w:tcPr>
          <w:p w14:paraId="662A9071" w14:textId="77777777" w:rsidR="005C7CE4" w:rsidRPr="005411F5" w:rsidRDefault="005C7CE4" w:rsidP="00B67F45">
            <w:pPr>
              <w:pStyle w:val="NoSpacing"/>
            </w:pPr>
            <w:r w:rsidRPr="005411F5">
              <w:t>Von</w:t>
            </w:r>
            <w:del w:id="257" w:author="Schmidt Michael" w:date="2019-02-26T13:24:00Z">
              <w:r w:rsidRPr="005411F5" w:rsidDel="00875D93">
                <w:delText xml:space="preserve"> – bis</w:delText>
              </w:r>
            </w:del>
          </w:p>
        </w:tc>
        <w:tc>
          <w:tcPr>
            <w:tcW w:w="5896" w:type="dxa"/>
            <w:vAlign w:val="center"/>
          </w:tcPr>
          <w:p w14:paraId="09F42508" w14:textId="77777777" w:rsidR="005C7CE4" w:rsidRPr="005411F5" w:rsidRDefault="005C7CE4" w:rsidP="00B67F45">
            <w:pPr>
              <w:pStyle w:val="NoSpacing"/>
            </w:pPr>
            <w:r w:rsidRPr="005411F5">
              <w:t>01.0</w:t>
            </w:r>
            <w:r>
              <w:t>8</w:t>
            </w:r>
            <w:r w:rsidRPr="005411F5">
              <w:t>.201</w:t>
            </w:r>
            <w:r>
              <w:t>9</w:t>
            </w:r>
            <w:r w:rsidRPr="005411F5">
              <w:t xml:space="preserve"> </w:t>
            </w:r>
            <w:del w:id="258" w:author="Schmidt Michael" w:date="2019-02-26T13:24:00Z">
              <w:r w:rsidRPr="005411F5" w:rsidDel="00875D93">
                <w:delText>- --</w:delText>
              </w:r>
            </w:del>
          </w:p>
        </w:tc>
      </w:tr>
      <w:tr w:rsidR="005C7CE4" w:rsidRPr="005411F5" w14:paraId="16EB867D" w14:textId="77777777" w:rsidTr="0064243F">
        <w:trPr>
          <w:trHeight w:val="567"/>
          <w:ins w:id="259" w:author="Schmidt Michael" w:date="2019-02-26T13:24:00Z"/>
        </w:trPr>
        <w:tc>
          <w:tcPr>
            <w:tcW w:w="3114" w:type="dxa"/>
            <w:vAlign w:val="center"/>
          </w:tcPr>
          <w:p w14:paraId="2B876E2E" w14:textId="77777777" w:rsidR="005C7CE4" w:rsidRPr="005411F5" w:rsidRDefault="005C7CE4" w:rsidP="00B67F45">
            <w:pPr>
              <w:pStyle w:val="NoSpacing"/>
              <w:rPr>
                <w:ins w:id="260" w:author="Schmidt Michael" w:date="2019-02-26T13:24:00Z"/>
              </w:rPr>
            </w:pPr>
            <w:ins w:id="261" w:author="Schmidt Michael" w:date="2019-02-26T13:24:00Z">
              <w:r>
                <w:t>Bis</w:t>
              </w:r>
            </w:ins>
          </w:p>
        </w:tc>
        <w:tc>
          <w:tcPr>
            <w:tcW w:w="5896" w:type="dxa"/>
            <w:vAlign w:val="center"/>
          </w:tcPr>
          <w:p w14:paraId="059A98FB" w14:textId="77777777" w:rsidR="005C7CE4" w:rsidRPr="005411F5" w:rsidRDefault="005C7CE4" w:rsidP="00B67F45">
            <w:pPr>
              <w:pStyle w:val="NoSpacing"/>
              <w:rPr>
                <w:ins w:id="262" w:author="Schmidt Michael" w:date="2019-02-26T13:24:00Z"/>
              </w:rPr>
            </w:pPr>
            <w:ins w:id="263" w:author="Schmidt Michael" w:date="2019-02-26T13:24:00Z">
              <w:r>
                <w:t>-</w:t>
              </w:r>
            </w:ins>
          </w:p>
        </w:tc>
      </w:tr>
      <w:tr w:rsidR="00896F56" w:rsidRPr="005411F5" w14:paraId="125B53E2" w14:textId="77777777" w:rsidTr="0039772D">
        <w:trPr>
          <w:trHeight w:val="567"/>
        </w:trPr>
        <w:tc>
          <w:tcPr>
            <w:tcW w:w="9010" w:type="dxa"/>
            <w:gridSpan w:val="2"/>
            <w:vAlign w:val="center"/>
          </w:tcPr>
          <w:p w14:paraId="0A2D9936" w14:textId="3006BDF8" w:rsidR="00896F56" w:rsidRPr="00820800" w:rsidRDefault="00896F56" w:rsidP="00896F56">
            <w:pPr>
              <w:pStyle w:val="NoSpacing"/>
              <w:jc w:val="center"/>
              <w:rPr>
                <w:b/>
                <w:i/>
              </w:rPr>
            </w:pPr>
            <w:r w:rsidRPr="00820800">
              <w:rPr>
                <w:b/>
                <w:i/>
              </w:rPr>
              <w:t>PLATZ BESTÄTIGEN</w:t>
            </w:r>
          </w:p>
        </w:tc>
      </w:tr>
    </w:tbl>
    <w:p w14:paraId="70993607" w14:textId="77777777" w:rsidR="005C7CE4" w:rsidRDefault="005C7CE4" w:rsidP="005C7CE4"/>
    <w:p w14:paraId="40BAAD98" w14:textId="5C2F99D3" w:rsidR="00896F56" w:rsidRDefault="005C7CE4" w:rsidP="005C7CE4">
      <w:r>
        <w:t xml:space="preserve">Wurde der Platz bestätigt, verschwindet das Gesuch aus Ihrer Pendenzenliste und ist nur noch über «Alle Fälle» oder </w:t>
      </w:r>
      <w:r w:rsidR="00896F56">
        <w:t>die</w:t>
      </w:r>
      <w:r>
        <w:t xml:space="preserve"> Suche aufrufbar. </w:t>
      </w:r>
    </w:p>
    <w:p w14:paraId="667972A2" w14:textId="432BACC3" w:rsidR="005C7CE4" w:rsidRPr="005411F5" w:rsidRDefault="00896F56" w:rsidP="00896F56">
      <w:pPr>
        <w:spacing w:after="160" w:line="259" w:lineRule="auto"/>
      </w:pPr>
      <w:r>
        <w:br w:type="page"/>
      </w:r>
    </w:p>
    <w:p w14:paraId="54A26E38" w14:textId="77777777" w:rsidR="005C7CE4" w:rsidRPr="005411F5" w:rsidRDefault="005C7CE4" w:rsidP="005C7CE4">
      <w:pPr>
        <w:pStyle w:val="Title"/>
      </w:pPr>
      <w:r w:rsidRPr="005411F5">
        <w:lastRenderedPageBreak/>
        <w:t>Verfügung</w:t>
      </w:r>
    </w:p>
    <w:p w14:paraId="766B378D" w14:textId="6BA20AD8" w:rsidR="005C7CE4" w:rsidRDefault="005C7CE4" w:rsidP="005C7CE4">
      <w:r>
        <w:t xml:space="preserve">Nach der Platzbestätigung ist das Gesuch wieder bei der Gemeinde, welche die Verfügung des Gesuchs durchführt. </w:t>
      </w:r>
    </w:p>
    <w:p w14:paraId="4286FE0C" w14:textId="002489D7" w:rsidR="008B448C" w:rsidRDefault="008B448C" w:rsidP="005C7CE4">
      <w:r>
        <w:t>Schlüpfen Sie somit erneut in die Rolle der Gemeinde über folgenden Link:</w:t>
      </w:r>
      <w:r w:rsidRPr="008B448C">
        <w:rPr>
          <w:b/>
        </w:rPr>
        <w:t xml:space="preserve"> </w:t>
      </w:r>
      <w:hyperlink r:id="rId20" w:anchor="/tutorial/gemeinde" w:history="1">
        <w:r w:rsidRPr="00563878">
          <w:rPr>
            <w:rStyle w:val="Hyperlink"/>
            <w:b/>
          </w:rPr>
          <w:t>https://uat-kibon.dvbern.ch/web/#/tutorial/gemeinde</w:t>
        </w:r>
      </w:hyperlink>
      <w:r w:rsidRPr="005411F5">
        <w:t>.</w:t>
      </w:r>
      <w:del w:id="264" w:author="Schmidt Michael" w:date="2019-03-01T15:50:00Z">
        <w:r w:rsidRPr="005411F5" w:rsidDel="002A0D01">
          <w:delText xml:space="preserve"> Es erscheint eine </w:delText>
        </w:r>
      </w:del>
      <w:del w:id="265" w:author="Schmidt Michael" w:date="2019-03-01T14:25:00Z">
        <w:r w:rsidRPr="005411F5" w:rsidDel="00D03614">
          <w:delText xml:space="preserve">kurze </w:delText>
        </w:r>
      </w:del>
      <w:del w:id="266" w:author="Schmidt Michael" w:date="2019-03-01T15:50:00Z">
        <w:r w:rsidRPr="005411F5" w:rsidDel="002A0D01">
          <w:delText xml:space="preserve">Meldung, </w:delText>
        </w:r>
      </w:del>
      <w:del w:id="267" w:author="Schmidt Michael" w:date="2019-02-28T15:07:00Z">
        <w:r w:rsidRPr="005411F5" w:rsidDel="00635EC0">
          <w:delText>was genau jetzt kommt</w:delText>
        </w:r>
      </w:del>
    </w:p>
    <w:p w14:paraId="219BB7B9" w14:textId="77777777" w:rsidR="00F8361F" w:rsidRDefault="00B63A62" w:rsidP="00B63A62">
      <w:del w:id="268" w:author="Schmidt Michael" w:date="2019-02-28T15:19:00Z">
        <w:r w:rsidRPr="005411F5" w:rsidDel="002B6F08">
          <w:delText xml:space="preserve">Zurück auf Ihrer Pendenzenliste der Gemeinde </w:delText>
        </w:r>
        <w:r w:rsidDel="002B6F08">
          <w:delText>befindet sich das Gesuch in der Liste</w:delText>
        </w:r>
        <w:r w:rsidRPr="005411F5" w:rsidDel="002B6F08">
          <w:delText xml:space="preserve">, </w:delText>
        </w:r>
        <w:r w:rsidDel="002B6F08">
          <w:delText xml:space="preserve">da </w:delText>
        </w:r>
        <w:r w:rsidRPr="005411F5" w:rsidDel="002B6F08">
          <w:delText>jetzt Sie wieder am Zuge sind</w:delText>
        </w:r>
      </w:del>
      <w:ins w:id="269" w:author="Schmidt Michael" w:date="2019-02-28T15:19:00Z">
        <w:r>
          <w:t xml:space="preserve">Das Gesuch befindet sich </w:t>
        </w:r>
      </w:ins>
      <w:ins w:id="270" w:author="Schmidt Michael" w:date="2019-03-01T14:38:00Z">
        <w:r>
          <w:t>nun</w:t>
        </w:r>
      </w:ins>
      <w:ins w:id="271" w:author="Schmidt Michael" w:date="2019-02-28T15:19:00Z">
        <w:r>
          <w:t xml:space="preserve"> auf der Pendenzenliste </w:t>
        </w:r>
      </w:ins>
      <w:r>
        <w:t>der</w:t>
      </w:r>
      <w:ins w:id="272" w:author="Schmidt Michael" w:date="2019-02-28T15:19:00Z">
        <w:r>
          <w:t xml:space="preserve"> Gemeinde</w:t>
        </w:r>
      </w:ins>
      <w:r w:rsidRPr="005411F5">
        <w:t xml:space="preserve">. </w:t>
      </w:r>
    </w:p>
    <w:p w14:paraId="471FCDBE" w14:textId="77777777" w:rsidR="00F8361F" w:rsidRDefault="00F8361F" w:rsidP="00B63A62">
      <w:r>
        <w:t>Gehen Sie wie folgt vor:</w:t>
      </w:r>
    </w:p>
    <w:p w14:paraId="4519BB54" w14:textId="2056E304" w:rsidR="00F8361F" w:rsidRDefault="00B63A62" w:rsidP="00F8361F">
      <w:pPr>
        <w:pStyle w:val="ListParagraph"/>
        <w:numPr>
          <w:ilvl w:val="0"/>
          <w:numId w:val="2"/>
        </w:numPr>
      </w:pPr>
      <w:r w:rsidRPr="005411F5">
        <w:t>Öffnen Sie das Gesuch</w:t>
      </w:r>
      <w:r w:rsidR="00E1578D">
        <w:t>.</w:t>
      </w:r>
    </w:p>
    <w:p w14:paraId="28B025C3" w14:textId="5421661A" w:rsidR="00B63A62" w:rsidRDefault="00E1578D" w:rsidP="00F8361F">
      <w:pPr>
        <w:pStyle w:val="ListParagraph"/>
        <w:numPr>
          <w:ilvl w:val="0"/>
          <w:numId w:val="2"/>
        </w:numPr>
      </w:pPr>
      <w:r>
        <w:t>N</w:t>
      </w:r>
      <w:r w:rsidR="00B63A62" w:rsidRPr="005411F5">
        <w:t>avigieren Sie</w:t>
      </w:r>
      <w:r>
        <w:t xml:space="preserve"> nun</w:t>
      </w:r>
      <w:r w:rsidR="00B63A62" w:rsidRPr="005411F5">
        <w:t xml:space="preserve"> auf der linken Seite </w:t>
      </w:r>
      <w:del w:id="273" w:author="Schmidt Michael" w:date="2019-03-01T14:39:00Z">
        <w:r w:rsidR="00B63A62" w:rsidRPr="005411F5" w:rsidDel="00A137BB">
          <w:delText xml:space="preserve">zu </w:delText>
        </w:r>
      </w:del>
      <w:ins w:id="274" w:author="Schmidt Michael" w:date="2019-03-01T14:39:00Z">
        <w:r w:rsidR="00B63A62">
          <w:t xml:space="preserve">auf den </w:t>
        </w:r>
      </w:ins>
      <w:r>
        <w:t xml:space="preserve">untersten </w:t>
      </w:r>
      <w:ins w:id="275" w:author="Schmidt Michael" w:date="2019-03-01T14:39:00Z">
        <w:r w:rsidR="00B63A62">
          <w:t>Menüpunkt</w:t>
        </w:r>
        <w:r w:rsidR="00B63A62" w:rsidRPr="005411F5">
          <w:t xml:space="preserve"> </w:t>
        </w:r>
      </w:ins>
      <w:r w:rsidR="00B63A62" w:rsidRPr="005411F5">
        <w:t>«Verfügen».</w:t>
      </w:r>
    </w:p>
    <w:p w14:paraId="43FF80BB" w14:textId="4176A09F" w:rsidR="00F8361F" w:rsidRDefault="00F8361F" w:rsidP="00F8361F">
      <w:pPr>
        <w:pStyle w:val="ListParagraph"/>
        <w:numPr>
          <w:ilvl w:val="0"/>
          <w:numId w:val="2"/>
        </w:numPr>
      </w:pPr>
      <w:r>
        <w:t>«Finanzielle Verhältnisse akzeptiert»</w:t>
      </w:r>
      <w:r w:rsidR="00896F56">
        <w:t xml:space="preserve"> auswählen</w:t>
      </w:r>
    </w:p>
    <w:p w14:paraId="4B92173E" w14:textId="15850AF2" w:rsidR="00B63A62" w:rsidRDefault="00F8361F" w:rsidP="00F8361F">
      <w:pPr>
        <w:pStyle w:val="ListParagraph"/>
        <w:numPr>
          <w:ilvl w:val="0"/>
          <w:numId w:val="2"/>
        </w:numPr>
      </w:pPr>
      <w:r>
        <w:t>Button «Geprüft» drücken und bestätigen</w:t>
      </w:r>
      <w:del w:id="276" w:author="Schmidt Michael" w:date="2019-03-01T14:42:00Z">
        <w:r w:rsidR="00B63A62" w:rsidRPr="005411F5" w:rsidDel="00A137BB">
          <w:delText>Verfügung starten</w:delText>
        </w:r>
      </w:del>
    </w:p>
    <w:p w14:paraId="65BC8EB0" w14:textId="3A316F3B" w:rsidR="00F8361F" w:rsidRDefault="00F8361F" w:rsidP="00F8361F">
      <w:pPr>
        <w:pStyle w:val="ListParagraph"/>
        <w:numPr>
          <w:ilvl w:val="0"/>
          <w:numId w:val="2"/>
        </w:numPr>
      </w:pPr>
      <w:r>
        <w:t>Button «Verfügung starten» drücken und bestätigen</w:t>
      </w:r>
    </w:p>
    <w:p w14:paraId="6F67C8A1" w14:textId="3041E987" w:rsidR="00F8361F" w:rsidRDefault="00F8361F" w:rsidP="00F8361F">
      <w:pPr>
        <w:pStyle w:val="ListParagraph"/>
        <w:numPr>
          <w:ilvl w:val="0"/>
          <w:numId w:val="2"/>
        </w:numPr>
      </w:pPr>
      <w:r>
        <w:t>Auf Listeneintrag des Kindes klicken</w:t>
      </w:r>
    </w:p>
    <w:p w14:paraId="6BA8A846" w14:textId="470FBE4C" w:rsidR="00F4255E" w:rsidRDefault="00F4255E" w:rsidP="00F8361F">
      <w:pPr>
        <w:pStyle w:val="ListParagraph"/>
        <w:numPr>
          <w:ilvl w:val="0"/>
          <w:numId w:val="2"/>
        </w:numPr>
      </w:pPr>
      <w:proofErr w:type="spellStart"/>
      <w:r>
        <w:t>Häckchen</w:t>
      </w:r>
      <w:proofErr w:type="spellEnd"/>
      <w:r>
        <w:t xml:space="preserve"> unter «Begründung» auswählen </w:t>
      </w:r>
    </w:p>
    <w:p w14:paraId="70D8DBDB" w14:textId="404FD5B0" w:rsidR="00F8361F" w:rsidRDefault="00F8361F" w:rsidP="00F8361F">
      <w:pPr>
        <w:pStyle w:val="ListParagraph"/>
        <w:numPr>
          <w:ilvl w:val="0"/>
          <w:numId w:val="2"/>
        </w:numPr>
      </w:pPr>
      <w:r>
        <w:t>Button «Verfügen» drücken und bestätigen</w:t>
      </w:r>
    </w:p>
    <w:p w14:paraId="2B448B31" w14:textId="5A4ABB01" w:rsidR="00F8361F" w:rsidRPr="005411F5" w:rsidRDefault="00F8361F" w:rsidP="00F8361F">
      <w:r>
        <w:t>Sie als Gemeinde sollten jetzt eine E-Mail erhalten haben. Ignorieren Sie diese vorerst und fahren Sie mit dem nächsten Schritt fort.</w:t>
      </w:r>
    </w:p>
    <w:p w14:paraId="01CDAB63" w14:textId="77777777" w:rsidR="00B63A62" w:rsidRPr="005411F5" w:rsidRDefault="00B63A62" w:rsidP="00B63A62">
      <w:pPr>
        <w:pStyle w:val="Heading1"/>
      </w:pPr>
      <w:r w:rsidRPr="005411F5">
        <w:t>Gesuch verfügt</w:t>
      </w:r>
    </w:p>
    <w:p w14:paraId="4A34AF09" w14:textId="77777777" w:rsidR="00B63A62" w:rsidRDefault="00B63A62" w:rsidP="00B63A62">
      <w:del w:id="277" w:author="Schmidt Michael" w:date="2019-03-01T14:52:00Z">
        <w:r w:rsidRPr="005411F5" w:rsidDel="00561C41">
          <w:delText>Gratuliere</w:delText>
        </w:r>
      </w:del>
      <w:ins w:id="278" w:author="Schmidt Michael" w:date="2019-03-01T14:52:00Z">
        <w:r>
          <w:t>Gratulation</w:t>
        </w:r>
      </w:ins>
      <w:r w:rsidRPr="005411F5">
        <w:t xml:space="preserve">! Sie haben Ihr erstes Gesuch </w:t>
      </w:r>
      <w:del w:id="279" w:author="Schmidt Michael" w:date="2019-03-01T14:53:00Z">
        <w:r w:rsidRPr="005411F5" w:rsidDel="00561C41">
          <w:delText xml:space="preserve">mittels </w:delText>
        </w:r>
      </w:del>
      <w:ins w:id="280" w:author="Schmidt Michael" w:date="2019-03-01T14:53:00Z">
        <w:r>
          <w:t>mit</w:t>
        </w:r>
        <w:r w:rsidRPr="005411F5">
          <w:t xml:space="preserve"> </w:t>
        </w:r>
      </w:ins>
      <w:r w:rsidRPr="005411F5">
        <w:t xml:space="preserve">kiBon erstellt und verfügt. </w:t>
      </w:r>
      <w:r>
        <w:t>Öffnen Sie nun die «Komplette Korrespondenz» als PDF und lesen Sie das Dokument aufmerksam durch.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B63A62" w14:paraId="49724EDB" w14:textId="77777777" w:rsidTr="0064243F">
        <w:tc>
          <w:tcPr>
            <w:tcW w:w="1134" w:type="dxa"/>
            <w:shd w:val="clear" w:color="auto" w:fill="C9E6F7"/>
            <w:vAlign w:val="center"/>
          </w:tcPr>
          <w:p w14:paraId="622BBD58" w14:textId="77777777" w:rsidR="00B63A62" w:rsidRPr="00131AAE" w:rsidRDefault="00B63A62" w:rsidP="00C150BB">
            <w:pPr>
              <w:pStyle w:val="NoSpacing"/>
              <w:jc w:val="center"/>
            </w:pPr>
            <w:del w:id="281" w:author="Schmidt Michael" w:date="2019-03-01T16:18:00Z">
              <w:r w:rsidDel="00630A62">
                <w:drawing>
                  <wp:inline distT="0" distB="0" distL="0" distR="0" wp14:anchorId="3F62791E" wp14:editId="3FCD5515">
                    <wp:extent cx="439200" cy="439200"/>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282" w:author="Schmidt Michael" w:date="2019-03-01T16:18:00Z">
              <w:r>
                <w:drawing>
                  <wp:inline distT="0" distB="0" distL="0" distR="0" wp14:anchorId="4345D0A8" wp14:editId="6862A88D">
                    <wp:extent cx="472969" cy="472969"/>
                    <wp:effectExtent l="0" t="0" r="0" b="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430BB7FA" w14:textId="77777777" w:rsidR="00B63A62" w:rsidRDefault="00B63A62" w:rsidP="00B67F45">
            <w:pPr>
              <w:pStyle w:val="NoSpacing"/>
            </w:pPr>
          </w:p>
          <w:p w14:paraId="339DD7F3" w14:textId="77777777" w:rsidR="00B63A62" w:rsidRPr="00B63A62" w:rsidRDefault="00B63A62" w:rsidP="00B67F45">
            <w:pPr>
              <w:pStyle w:val="NoSpacing"/>
              <w:rPr>
                <w:lang w:val="de-DE"/>
              </w:rPr>
            </w:pPr>
            <w:r w:rsidRPr="00B63A62">
              <w:rPr>
                <w:lang w:val="de-DE"/>
              </w:rPr>
              <w:t>Die zweite Seite der kompletten Korrespondez ist leer</w:t>
            </w:r>
            <w:ins w:id="283" w:author="Schmidt Michael" w:date="2019-03-01T14:54:00Z">
              <w:r w:rsidRPr="00B63A62">
                <w:rPr>
                  <w:lang w:val="de-DE"/>
                </w:rPr>
                <w:t>.</w:t>
              </w:r>
            </w:ins>
            <w:del w:id="284" w:author="Schmidt Michael" w:date="2019-03-01T14:54:00Z">
              <w:r w:rsidRPr="00B63A62" w:rsidDel="00561C41">
                <w:rPr>
                  <w:lang w:val="de-DE"/>
                </w:rPr>
                <w:delText>,</w:delText>
              </w:r>
            </w:del>
            <w:r w:rsidRPr="00B63A62">
              <w:rPr>
                <w:lang w:val="de-DE"/>
              </w:rPr>
              <w:t xml:space="preserve"> </w:t>
            </w:r>
            <w:del w:id="285" w:author="Schmidt Michael" w:date="2019-03-01T14:56:00Z">
              <w:r w:rsidRPr="00B63A62" w:rsidDel="00561C41">
                <w:rPr>
                  <w:lang w:val="de-DE"/>
                </w:rPr>
                <w:delText xml:space="preserve">damit </w:delText>
              </w:r>
            </w:del>
            <w:del w:id="286" w:author="Schmidt Michael" w:date="2019-02-26T13:26:00Z">
              <w:r w:rsidRPr="00B63A62" w:rsidDel="00656C50">
                <w:rPr>
                  <w:lang w:val="de-DE"/>
                </w:rPr>
                <w:delText xml:space="preserve">man </w:delText>
              </w:r>
            </w:del>
            <w:del w:id="287" w:author="Schmidt Michael" w:date="2019-03-01T14:56:00Z">
              <w:r w:rsidRPr="00B63A62" w:rsidDel="00561C41">
                <w:rPr>
                  <w:lang w:val="de-DE"/>
                </w:rPr>
                <w:delText xml:space="preserve">das Dokument doppelseitig gedruckt werden kann und dabei </w:delText>
              </w:r>
            </w:del>
            <w:del w:id="288" w:author="Schmidt Michael" w:date="2019-03-01T14:55:00Z">
              <w:r w:rsidRPr="00B63A62" w:rsidDel="00561C41">
                <w:rPr>
                  <w:lang w:val="de-DE"/>
                </w:rPr>
                <w:delText xml:space="preserve">das </w:delText>
              </w:r>
            </w:del>
            <w:del w:id="289" w:author="Schmidt Michael" w:date="2019-03-01T14:56:00Z">
              <w:r w:rsidRPr="00B63A62" w:rsidDel="00561C41">
                <w:rPr>
                  <w:lang w:val="de-DE"/>
                </w:rPr>
                <w:delText xml:space="preserve">Deckblatt </w:delText>
              </w:r>
            </w:del>
            <w:del w:id="290" w:author="Schmidt Michael" w:date="2019-03-01T14:55:00Z">
              <w:r w:rsidRPr="00B63A62" w:rsidDel="00561C41">
                <w:rPr>
                  <w:lang w:val="de-DE"/>
                </w:rPr>
                <w:delText xml:space="preserve">einseitig </w:delText>
              </w:r>
            </w:del>
            <w:del w:id="291" w:author="Schmidt Michael" w:date="2019-03-01T14:56:00Z">
              <w:r w:rsidRPr="00B63A62" w:rsidDel="00561C41">
                <w:rPr>
                  <w:lang w:val="de-DE"/>
                </w:rPr>
                <w:delText>bleibt.</w:delText>
              </w:r>
            </w:del>
            <w:ins w:id="292" w:author="Schmidt Michael" w:date="2019-03-01T14:56:00Z">
              <w:r w:rsidRPr="00B63A62">
                <w:rPr>
                  <w:lang w:val="de-DE"/>
                </w:rPr>
                <w:t>Somit kann das Dokument doppelseitig gedruckt werden und die Rückseite des Deckblattes bleibt dennoch leer.</w:t>
              </w:r>
            </w:ins>
            <w:r w:rsidRPr="00B63A62">
              <w:rPr>
                <w:lang w:val="de-DE"/>
              </w:rPr>
              <w:br/>
            </w:r>
          </w:p>
        </w:tc>
      </w:tr>
    </w:tbl>
    <w:p w14:paraId="14C8A425" w14:textId="77777777" w:rsidR="00B63A62" w:rsidRDefault="00B63A62" w:rsidP="005C7CE4"/>
    <w:p w14:paraId="0A3F1AEE" w14:textId="1A635D0F" w:rsidR="0018589C" w:rsidRDefault="0018589C" w:rsidP="005C7CE4">
      <w:r>
        <w:t>Bleiben Sie noch in der Rolle der Gemeinde und fahren Sie mit dem nächsten Schritt fort.</w:t>
      </w:r>
    </w:p>
    <w:p w14:paraId="70F5C045" w14:textId="7735FA64" w:rsidR="0018589C" w:rsidRDefault="0018589C">
      <w:pPr>
        <w:spacing w:after="160" w:line="259" w:lineRule="auto"/>
      </w:pPr>
      <w:r>
        <w:br w:type="page"/>
      </w:r>
    </w:p>
    <w:p w14:paraId="6CD3B6DA" w14:textId="70E0376F" w:rsidR="0064243F" w:rsidRDefault="0064243F" w:rsidP="0064243F">
      <w:pPr>
        <w:pStyle w:val="Title"/>
      </w:pPr>
      <w:r>
        <w:lastRenderedPageBreak/>
        <w:t>Zahlungslauf erstellen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64243F" w14:paraId="3EDD6E02" w14:textId="77777777" w:rsidTr="0064243F">
        <w:tc>
          <w:tcPr>
            <w:tcW w:w="1134" w:type="dxa"/>
            <w:shd w:val="clear" w:color="auto" w:fill="C9E6F7"/>
            <w:vAlign w:val="center"/>
          </w:tcPr>
          <w:p w14:paraId="32B5058C" w14:textId="77777777" w:rsidR="0064243F" w:rsidRPr="00131AAE" w:rsidRDefault="0064243F" w:rsidP="00C150BB">
            <w:pPr>
              <w:pStyle w:val="NoSpacing"/>
              <w:jc w:val="center"/>
            </w:pPr>
            <w:del w:id="293" w:author="Schmidt Michael" w:date="2019-03-01T16:18:00Z">
              <w:r w:rsidDel="00630A62">
                <w:drawing>
                  <wp:inline distT="0" distB="0" distL="0" distR="0" wp14:anchorId="2A82C137" wp14:editId="753B18F1">
                    <wp:extent cx="439200" cy="439200"/>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294" w:author="Schmidt Michael" w:date="2019-03-01T16:18:00Z">
              <w:r>
                <w:drawing>
                  <wp:inline distT="0" distB="0" distL="0" distR="0" wp14:anchorId="7738DE11" wp14:editId="5BAC3094">
                    <wp:extent cx="472969" cy="472969"/>
                    <wp:effectExtent l="0" t="0" r="0" b="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65A2A28D" w14:textId="77777777" w:rsidR="0064243F" w:rsidRPr="0064243F" w:rsidRDefault="0064243F" w:rsidP="00B67F45">
            <w:pPr>
              <w:pStyle w:val="NoSpacing"/>
              <w:rPr>
                <w:lang w:val="de-DE"/>
              </w:rPr>
            </w:pPr>
            <w:r w:rsidRPr="0064243F">
              <w:rPr>
                <w:lang w:val="de-DE"/>
              </w:rPr>
              <w:br/>
            </w:r>
            <w:ins w:id="295" w:author="Schmidt Michael" w:date="2019-03-01T15:02:00Z">
              <w:r w:rsidRPr="0064243F">
                <w:rPr>
                  <w:lang w:val="de-DE"/>
                </w:rPr>
                <w:t xml:space="preserve">Alle </w:t>
              </w:r>
            </w:ins>
            <w:r w:rsidRPr="0064243F">
              <w:rPr>
                <w:lang w:val="de-DE"/>
              </w:rPr>
              <w:t xml:space="preserve">Gemeinden müssen ab Periodenstart </w:t>
            </w:r>
            <w:del w:id="296" w:author="Schmidt Michael" w:date="2019-03-01T15:02:00Z">
              <w:r w:rsidRPr="0064243F" w:rsidDel="002A0B36">
                <w:rPr>
                  <w:lang w:val="de-DE"/>
                </w:rPr>
                <w:delText>jeden Monat</w:delText>
              </w:r>
            </w:del>
            <w:ins w:id="297" w:author="Schmidt Michael" w:date="2019-03-01T15:02:00Z">
              <w:r w:rsidRPr="0064243F">
                <w:rPr>
                  <w:lang w:val="de-DE"/>
                </w:rPr>
                <w:t>monatlich</w:t>
              </w:r>
            </w:ins>
            <w:r w:rsidRPr="0064243F">
              <w:rPr>
                <w:lang w:val="de-DE"/>
              </w:rPr>
              <w:t xml:space="preserve"> einen Zahlungslauf erstellen. Darin werden jeweils die Gutscheine aus dem aktuellen Monat</w:t>
            </w:r>
            <w:ins w:id="298" w:author="Schmidt Michael" w:date="2019-03-01T15:02:00Z">
              <w:r w:rsidRPr="0064243F">
                <w:rPr>
                  <w:lang w:val="de-DE"/>
                </w:rPr>
                <w:t>,</w:t>
              </w:r>
            </w:ins>
            <w:r w:rsidRPr="0064243F">
              <w:rPr>
                <w:lang w:val="de-DE"/>
              </w:rPr>
              <w:t xml:space="preserve"> plus die Nachkorrekturen aus den </w:t>
            </w:r>
            <w:del w:id="299" w:author="Schmidt Michael" w:date="2019-03-01T15:03:00Z">
              <w:r w:rsidRPr="0064243F" w:rsidDel="002A0B36">
                <w:rPr>
                  <w:lang w:val="de-DE"/>
                </w:rPr>
                <w:delText xml:space="preserve">Vormonaten </w:delText>
              </w:r>
            </w:del>
            <w:ins w:id="300" w:author="Schmidt Michael" w:date="2019-03-01T15:03:00Z">
              <w:r w:rsidRPr="0064243F">
                <w:rPr>
                  <w:lang w:val="de-DE"/>
                </w:rPr>
                <w:t xml:space="preserve">vorigen Monaten </w:t>
              </w:r>
            </w:ins>
            <w:r w:rsidRPr="0064243F">
              <w:rPr>
                <w:lang w:val="de-DE"/>
              </w:rPr>
              <w:t>ausbezahlt.</w:t>
            </w:r>
          </w:p>
          <w:p w14:paraId="2B42DB22" w14:textId="77777777" w:rsidR="0064243F" w:rsidRPr="0064243F" w:rsidRDefault="0064243F" w:rsidP="00B67F45">
            <w:pPr>
              <w:pStyle w:val="NoSpacing"/>
              <w:rPr>
                <w:lang w:val="de-DE"/>
              </w:rPr>
            </w:pPr>
          </w:p>
        </w:tc>
      </w:tr>
    </w:tbl>
    <w:p w14:paraId="4C454556" w14:textId="0BD0D8A3" w:rsidR="0064243F" w:rsidRDefault="0064243F" w:rsidP="0064243F">
      <w:r>
        <w:br/>
        <w:t>Monatliche Zahlungen, welche Sie als Institution erhalten, müssen von Ihnen auf kiBon manuell bestätigt werden. Um Ihnen dies in dieser Schulung zu zeigen, müssen Sie jedoch zuerst als Gemeinde einen Zahlungslauf erstellen. Navigieren Sie dazu auf die «Zahlungen»-Seite während Sie immer noch als Gemeinde angemeldet sind.</w:t>
      </w:r>
    </w:p>
    <w:p w14:paraId="1881D5A7" w14:textId="1584D60E" w:rsidR="0064243F" w:rsidRDefault="005A7FBB" w:rsidP="0064243F">
      <w:r>
        <w:t>Z</w:t>
      </w:r>
      <w:ins w:id="301" w:author="Schmidt Michael" w:date="2019-03-01T15:06:00Z">
        <w:r w:rsidR="0064243F">
          <w:t xml:space="preserve">u Beginn der Seite </w:t>
        </w:r>
      </w:ins>
      <w:r>
        <w:t>werden neue Zahlungsläufe erfasst</w:t>
      </w:r>
      <w:ins w:id="302" w:author="Schmidt Michael" w:date="2019-03-01T15:06:00Z">
        <w:r w:rsidR="0064243F">
          <w:t>.</w:t>
        </w:r>
      </w:ins>
      <w:r w:rsidR="0064243F" w:rsidRPr="005411F5">
        <w:t xml:space="preserve"> Tragen Sie dazu als Fälligkeitsdatum</w:t>
      </w:r>
      <w:r w:rsidR="0064243F" w:rsidRPr="005411F5">
        <w:rPr>
          <w:b/>
        </w:rPr>
        <w:t xml:space="preserve"> </w:t>
      </w:r>
      <w:r w:rsidR="0064243F" w:rsidRPr="005411F5">
        <w:t xml:space="preserve">den </w:t>
      </w:r>
      <w:r w:rsidR="0064243F" w:rsidRPr="005411F5">
        <w:rPr>
          <w:b/>
        </w:rPr>
        <w:t>20.0</w:t>
      </w:r>
      <w:r w:rsidR="0064243F">
        <w:rPr>
          <w:b/>
        </w:rPr>
        <w:t>8</w:t>
      </w:r>
      <w:r w:rsidR="0064243F" w:rsidRPr="005411F5">
        <w:rPr>
          <w:b/>
        </w:rPr>
        <w:t>.2019</w:t>
      </w:r>
      <w:r w:rsidR="0064243F" w:rsidRPr="005411F5">
        <w:t xml:space="preserve"> ein. Die Zahlung wird am </w:t>
      </w:r>
      <w:r w:rsidR="0064243F" w:rsidRPr="005411F5">
        <w:rPr>
          <w:b/>
        </w:rPr>
        <w:t>10.0</w:t>
      </w:r>
      <w:r w:rsidR="0064243F">
        <w:rPr>
          <w:b/>
        </w:rPr>
        <w:t>8</w:t>
      </w:r>
      <w:r w:rsidR="0064243F" w:rsidRPr="005411F5">
        <w:rPr>
          <w:b/>
        </w:rPr>
        <w:t>.2019</w:t>
      </w:r>
      <w:r w:rsidR="0064243F" w:rsidRPr="005411F5">
        <w:t xml:space="preserve"> generiert. Als Beschrieb geben Sie «Zahlungslauf </w:t>
      </w:r>
      <w:r w:rsidR="0064243F">
        <w:t>August</w:t>
      </w:r>
      <w:r w:rsidR="0064243F" w:rsidRPr="005411F5">
        <w:t>» an, um die Zahlung in der Liste einfacher identifizieren zu können.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9E6F7"/>
        <w:tblLook w:val="04A0" w:firstRow="1" w:lastRow="0" w:firstColumn="1" w:lastColumn="0" w:noHBand="0" w:noVBand="1"/>
      </w:tblPr>
      <w:tblGrid>
        <w:gridCol w:w="1134"/>
        <w:gridCol w:w="7886"/>
      </w:tblGrid>
      <w:tr w:rsidR="0064243F" w14:paraId="3ECCF91C" w14:textId="77777777" w:rsidTr="0064243F">
        <w:tc>
          <w:tcPr>
            <w:tcW w:w="1134" w:type="dxa"/>
            <w:shd w:val="clear" w:color="auto" w:fill="C9E6F7"/>
            <w:vAlign w:val="center"/>
          </w:tcPr>
          <w:p w14:paraId="47EE203D" w14:textId="77777777" w:rsidR="0064243F" w:rsidRPr="00131AAE" w:rsidRDefault="0064243F" w:rsidP="00C150BB">
            <w:pPr>
              <w:pStyle w:val="NoSpacing"/>
              <w:jc w:val="center"/>
            </w:pPr>
            <w:del w:id="303" w:author="Schmidt Michael" w:date="2019-03-01T16:18:00Z">
              <w:r w:rsidDel="00630A62">
                <w:drawing>
                  <wp:inline distT="0" distB="0" distL="0" distR="0" wp14:anchorId="77D08816" wp14:editId="1601AA88">
                    <wp:extent cx="439200" cy="439200"/>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p_information_2222016_2D9CDB.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9200" cy="439200"/>
                            </a:xfrm>
                            <a:prstGeom prst="rect">
                              <a:avLst/>
                            </a:prstGeom>
                          </pic:spPr>
                        </pic:pic>
                      </a:graphicData>
                    </a:graphic>
                  </wp:inline>
                </w:drawing>
              </w:r>
            </w:del>
            <w:ins w:id="304" w:author="Schmidt Michael" w:date="2019-03-01T16:18:00Z">
              <w:r>
                <w:drawing>
                  <wp:inline distT="0" distB="0" distL="0" distR="0" wp14:anchorId="58F7E4AB" wp14:editId="390C55FA">
                    <wp:extent cx="472969" cy="472969"/>
                    <wp:effectExtent l="0" t="0" r="0" b="0"/>
                    <wp:docPr id="28" name="Graphic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p_info_1156901_000000.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9523" cy="479523"/>
                            </a:xfrm>
                            <a:prstGeom prst="rect">
                              <a:avLst/>
                            </a:prstGeom>
                          </pic:spPr>
                        </pic:pic>
                      </a:graphicData>
                    </a:graphic>
                  </wp:inline>
                </w:drawing>
              </w:r>
            </w:ins>
          </w:p>
        </w:tc>
        <w:tc>
          <w:tcPr>
            <w:tcW w:w="7886" w:type="dxa"/>
            <w:shd w:val="clear" w:color="auto" w:fill="C9E6F7"/>
            <w:vAlign w:val="center"/>
          </w:tcPr>
          <w:p w14:paraId="1557A352" w14:textId="77777777" w:rsidR="0064243F" w:rsidRPr="0064243F" w:rsidRDefault="0064243F" w:rsidP="00B67F45">
            <w:pPr>
              <w:pStyle w:val="NoSpacing"/>
              <w:rPr>
                <w:lang w:val="de-DE"/>
              </w:rPr>
            </w:pPr>
            <w:r w:rsidRPr="0064243F">
              <w:rPr>
                <w:lang w:val="de-DE"/>
              </w:rPr>
              <w:br/>
              <w:t xml:space="preserve">Das Feld «Generiert» ist nur zu Testzwecken auf dem Test-System verfügbar. Auf dem produktiven System gilt das </w:t>
            </w:r>
            <w:del w:id="305" w:author="Schmidt Michael" w:date="2019-02-26T13:26:00Z">
              <w:r w:rsidRPr="0064243F" w:rsidDel="00656C50">
                <w:rPr>
                  <w:lang w:val="de-DE"/>
                </w:rPr>
                <w:delText xml:space="preserve">heutige </w:delText>
              </w:r>
            </w:del>
            <w:ins w:id="306" w:author="Schmidt Michael" w:date="2019-02-26T13:26:00Z">
              <w:r w:rsidRPr="0064243F">
                <w:rPr>
                  <w:lang w:val="de-DE"/>
                </w:rPr>
                <w:t xml:space="preserve">aktuelle </w:t>
              </w:r>
            </w:ins>
            <w:r w:rsidRPr="0064243F">
              <w:rPr>
                <w:lang w:val="de-DE"/>
              </w:rPr>
              <w:t>Datum als «Generiert»-Datum.</w:t>
            </w:r>
          </w:p>
          <w:p w14:paraId="5E214E7D" w14:textId="77777777" w:rsidR="0064243F" w:rsidRPr="0064243F" w:rsidRDefault="0064243F" w:rsidP="00B67F45">
            <w:pPr>
              <w:pStyle w:val="NoSpacing"/>
              <w:rPr>
                <w:lang w:val="de-DE"/>
              </w:rPr>
            </w:pPr>
          </w:p>
        </w:tc>
      </w:tr>
    </w:tbl>
    <w:p w14:paraId="587D8FFF" w14:textId="77777777" w:rsidR="0064243F" w:rsidRPr="005411F5" w:rsidRDefault="0064243F">
      <w:pPr>
        <w:pStyle w:val="NoSpacing"/>
        <w:pPrChange w:id="307" w:author="Schmidt Michael" w:date="2019-02-26T13:26:00Z">
          <w:pPr/>
        </w:pPrChange>
      </w:pPr>
    </w:p>
    <w:p w14:paraId="6FDDC95C" w14:textId="1010E8A7" w:rsidR="0064243F" w:rsidRPr="005411F5" w:rsidRDefault="0064243F" w:rsidP="00DE61C1">
      <w:r w:rsidRPr="005411F5">
        <w:t>Die Zahlung ist jetzt als Entwurf in de</w:t>
      </w:r>
      <w:ins w:id="308" w:author="Schmidt Michael" w:date="2019-03-01T15:09:00Z">
        <w:r>
          <w:t>n</w:t>
        </w:r>
      </w:ins>
      <w:del w:id="309" w:author="Schmidt Michael" w:date="2019-03-01T15:09:00Z">
        <w:r w:rsidRPr="005411F5" w:rsidDel="002A0B36">
          <w:delText>r</w:delText>
        </w:r>
      </w:del>
      <w:r w:rsidRPr="005411F5">
        <w:t xml:space="preserve"> </w:t>
      </w:r>
      <w:ins w:id="310" w:author="Schmidt Michael" w:date="2019-03-01T15:08:00Z">
        <w:r>
          <w:t xml:space="preserve">Zahlungsaufträgen </w:t>
        </w:r>
      </w:ins>
      <w:del w:id="311" w:author="Schmidt Michael" w:date="2019-03-01T15:08:00Z">
        <w:r w:rsidRPr="005411F5" w:rsidDel="002A0B36">
          <w:delText xml:space="preserve">Liste </w:delText>
        </w:r>
      </w:del>
      <w:del w:id="312" w:author="Schmidt Michael" w:date="2019-03-01T15:12:00Z">
        <w:r w:rsidRPr="005411F5" w:rsidDel="00882130">
          <w:delText>aufgenommen</w:delText>
        </w:r>
      </w:del>
      <w:ins w:id="313" w:author="Schmidt Michael" w:date="2019-03-01T15:12:00Z">
        <w:r>
          <w:t>hinzugefügt</w:t>
        </w:r>
      </w:ins>
      <w:del w:id="314" w:author="Schmidt Michael" w:date="2019-03-01T15:08:00Z">
        <w:r w:rsidRPr="005411F5" w:rsidDel="002A0B36">
          <w:delText xml:space="preserve"> worden</w:delText>
        </w:r>
      </w:del>
      <w:r w:rsidRPr="005411F5">
        <w:t xml:space="preserve">. </w:t>
      </w:r>
      <w:r w:rsidR="00DE61C1">
        <w:t xml:space="preserve">Lösen </w:t>
      </w:r>
      <w:r w:rsidRPr="005411F5">
        <w:t>Sie die Zahlung über d</w:t>
      </w:r>
      <w:ins w:id="315" w:author="Schmidt Michael" w:date="2019-03-01T15:15:00Z">
        <w:r>
          <w:t>as</w:t>
        </w:r>
      </w:ins>
      <w:del w:id="316" w:author="Schmidt Michael" w:date="2019-03-01T15:15:00Z">
        <w:r w:rsidRPr="005411F5" w:rsidDel="00882130">
          <w:delText>en</w:delText>
        </w:r>
      </w:del>
      <w:r w:rsidRPr="005411F5">
        <w:t xml:space="preserve"> </w:t>
      </w:r>
      <w:r w:rsidRPr="005411F5">
        <w:rPr>
          <w:noProof/>
        </w:rPr>
        <w:drawing>
          <wp:inline distT="0" distB="0" distL="0" distR="0" wp14:anchorId="294B3A34" wp14:editId="4604A353">
            <wp:extent cx="246944" cy="2116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059" cy="215193"/>
                    </a:xfrm>
                    <a:prstGeom prst="rect">
                      <a:avLst/>
                    </a:prstGeom>
                  </pic:spPr>
                </pic:pic>
              </a:graphicData>
            </a:graphic>
          </wp:inline>
        </w:drawing>
      </w:r>
      <w:r w:rsidRPr="005411F5">
        <w:t xml:space="preserve"> </w:t>
      </w:r>
      <w:del w:id="317" w:author="Schmidt Michael" w:date="2019-03-01T15:15:00Z">
        <w:r w:rsidRPr="005411F5" w:rsidDel="00882130">
          <w:delText>- Pfeil</w:delText>
        </w:r>
      </w:del>
      <w:ins w:id="318" w:author="Schmidt Michael" w:date="2019-03-01T15:15:00Z">
        <w:r>
          <w:t>Icon</w:t>
        </w:r>
      </w:ins>
      <w:r w:rsidRPr="005411F5">
        <w:t xml:space="preserve"> aus.</w:t>
      </w:r>
    </w:p>
    <w:p w14:paraId="148EC35C" w14:textId="43E96881" w:rsidR="0064243F" w:rsidRDefault="0064243F">
      <w:pPr>
        <w:spacing w:after="160" w:line="259" w:lineRule="auto"/>
      </w:pPr>
      <w:r>
        <w:br w:type="page"/>
      </w:r>
    </w:p>
    <w:p w14:paraId="3233F184" w14:textId="77777777" w:rsidR="005C7CE4" w:rsidRDefault="005C7CE4" w:rsidP="005C7CE4">
      <w:pPr>
        <w:pStyle w:val="Title"/>
      </w:pPr>
      <w:r>
        <w:lastRenderedPageBreak/>
        <w:t>Rechnungen stellen</w:t>
      </w:r>
    </w:p>
    <w:p w14:paraId="0DC51791" w14:textId="2705332F" w:rsidR="005C7CE4" w:rsidRDefault="005C7CE4" w:rsidP="005C7CE4">
      <w:r>
        <w:t xml:space="preserve">Rechnungen von Ihrer Institution an die Familie </w:t>
      </w:r>
      <w:r w:rsidR="00E6126C">
        <w:t>werden</w:t>
      </w:r>
      <w:r>
        <w:t xml:space="preserve"> ausserhalb von kiBon gemacht. Doch kiBon gibt Ihnen alle wichtigen Angaben, die Sie für die Rechnung benötigen. Wir zeigen Ihnen in dieser Schulung, wie sie eine Rechnung mit einem Betreuungsgutschein erstellen.</w:t>
      </w:r>
    </w:p>
    <w:p w14:paraId="410E0155" w14:textId="16D98C50" w:rsidR="00DE61C1" w:rsidRDefault="00DE61C1" w:rsidP="005C7CE4">
      <w:r>
        <w:t xml:space="preserve">Melden Sie sich zuerst wieder als Ihre Institution an. Dazu melden Sie sich zuerst über </w:t>
      </w:r>
      <w:r w:rsidR="00F8361F">
        <w:t xml:space="preserve">den Account </w:t>
      </w:r>
      <w:r>
        <w:t>oben rechts ab.</w:t>
      </w:r>
      <w:r w:rsidR="00136099">
        <w:t xml:space="preserve"> Melden Sie sich jetzt wie zuvor über der «Login»-Button und Ihrem BE-Login wieder an.</w:t>
      </w:r>
    </w:p>
    <w:p w14:paraId="1062EF28" w14:textId="0D89555D" w:rsidR="005C7CE4" w:rsidRDefault="005C7CE4" w:rsidP="00970AA8">
      <w:r>
        <w:t>Um alle benötigten Daten</w:t>
      </w:r>
      <w:r w:rsidR="00970AA8">
        <w:t xml:space="preserve"> für die Rechnung</w:t>
      </w:r>
      <w:r>
        <w:t xml:space="preserve"> auszulesen, öffnen Sie unter «Alle Fälle» ein Gesuch und navigieren Sie auf «Verfügen» und wählen Sie die Verfügung aus.</w:t>
      </w:r>
      <w:r w:rsidR="00970AA8">
        <w:t xml:space="preserve"> Für die Rechnungen sind die Betreuungskosten abzüglich dem Betreuungsgutschein relevant, addiert mit dem minimalen Elternbeitrag sowie weiteren Kosten der Institution wie z</w:t>
      </w:r>
      <w:r w:rsidR="00E6126C">
        <w:t>.</w:t>
      </w:r>
      <w:r w:rsidR="00970AA8">
        <w:t>B. die Verpflegung</w:t>
      </w:r>
      <w:r w:rsidR="00B67F45">
        <w:t xml:space="preserve">. </w:t>
      </w:r>
    </w:p>
    <w:p w14:paraId="55FEDCA1" w14:textId="201E0DAD" w:rsidR="00B67F45" w:rsidRDefault="00B67F45" w:rsidP="00970AA8">
      <w:r>
        <w:t>Eine Beispielrechnung kann also wie folgt aussehen: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6"/>
        <w:gridCol w:w="1070"/>
        <w:gridCol w:w="834"/>
        <w:gridCol w:w="437"/>
        <w:gridCol w:w="1353"/>
      </w:tblGrid>
      <w:tr w:rsidR="00B67F45" w14:paraId="3A35840A" w14:textId="77777777" w:rsidTr="00B67F45">
        <w:trPr>
          <w:trHeight w:val="551"/>
        </w:trPr>
        <w:tc>
          <w:tcPr>
            <w:tcW w:w="5326" w:type="dxa"/>
            <w:tcBorders>
              <w:bottom w:val="single" w:sz="8" w:space="0" w:color="auto"/>
            </w:tcBorders>
            <w:vAlign w:val="center"/>
          </w:tcPr>
          <w:p w14:paraId="1AEB9A9D" w14:textId="7F8C2310" w:rsidR="00B67F45" w:rsidRPr="00B67F45" w:rsidRDefault="00B67F45" w:rsidP="00B67F45">
            <w:pPr>
              <w:pStyle w:val="NoSpacing"/>
              <w:rPr>
                <w:b/>
              </w:rPr>
            </w:pPr>
            <w:r w:rsidRPr="00B67F45">
              <w:rPr>
                <w:b/>
              </w:rPr>
              <w:t>Dienstleistung</w:t>
            </w:r>
          </w:p>
        </w:tc>
        <w:tc>
          <w:tcPr>
            <w:tcW w:w="1070" w:type="dxa"/>
            <w:tcBorders>
              <w:bottom w:val="single" w:sz="8" w:space="0" w:color="auto"/>
            </w:tcBorders>
            <w:vAlign w:val="center"/>
          </w:tcPr>
          <w:p w14:paraId="5B973EF1" w14:textId="7F88EBB7" w:rsidR="00B67F45" w:rsidRPr="00B67F45" w:rsidRDefault="00B67F45" w:rsidP="00B67F45">
            <w:pPr>
              <w:pStyle w:val="NoSpacing"/>
              <w:jc w:val="right"/>
              <w:rPr>
                <w:b/>
              </w:rPr>
            </w:pPr>
            <w:r w:rsidRPr="00B67F45">
              <w:rPr>
                <w:b/>
              </w:rPr>
              <w:t>Menge</w:t>
            </w:r>
          </w:p>
        </w:tc>
        <w:tc>
          <w:tcPr>
            <w:tcW w:w="1271" w:type="dxa"/>
            <w:gridSpan w:val="2"/>
            <w:tcBorders>
              <w:bottom w:val="single" w:sz="8" w:space="0" w:color="auto"/>
            </w:tcBorders>
            <w:vAlign w:val="center"/>
          </w:tcPr>
          <w:p w14:paraId="54568F72" w14:textId="0AB0E720" w:rsidR="00B67F45" w:rsidRPr="00B67F45" w:rsidRDefault="00B67F45" w:rsidP="00B67F45">
            <w:pPr>
              <w:pStyle w:val="NoSpacing"/>
              <w:jc w:val="right"/>
              <w:rPr>
                <w:b/>
              </w:rPr>
            </w:pPr>
            <w:r w:rsidRPr="00B67F45">
              <w:rPr>
                <w:b/>
              </w:rPr>
              <w:t>Preis</w:t>
            </w:r>
          </w:p>
        </w:tc>
        <w:tc>
          <w:tcPr>
            <w:tcW w:w="1353" w:type="dxa"/>
            <w:tcBorders>
              <w:bottom w:val="single" w:sz="8" w:space="0" w:color="auto"/>
            </w:tcBorders>
            <w:vAlign w:val="center"/>
          </w:tcPr>
          <w:p w14:paraId="17C9F7D6" w14:textId="17BD05F5" w:rsidR="00B67F45" w:rsidRPr="00B67F45" w:rsidRDefault="00B67F45" w:rsidP="00B67F45">
            <w:pPr>
              <w:pStyle w:val="NoSpacing"/>
              <w:jc w:val="right"/>
              <w:rPr>
                <w:b/>
              </w:rPr>
            </w:pPr>
            <w:r w:rsidRPr="00B67F45">
              <w:rPr>
                <w:b/>
              </w:rPr>
              <w:t>Total</w:t>
            </w:r>
          </w:p>
        </w:tc>
      </w:tr>
      <w:tr w:rsidR="00B67F45" w14:paraId="557C1D13" w14:textId="77777777" w:rsidTr="00B67F45">
        <w:tc>
          <w:tcPr>
            <w:tcW w:w="5326" w:type="dxa"/>
            <w:tcBorders>
              <w:top w:val="single" w:sz="8" w:space="0" w:color="auto"/>
            </w:tcBorders>
            <w:vAlign w:val="center"/>
          </w:tcPr>
          <w:p w14:paraId="32174F6C" w14:textId="77777777" w:rsidR="00B67F45" w:rsidRPr="00B67F45" w:rsidRDefault="00B67F45" w:rsidP="00B67F45">
            <w:pPr>
              <w:pStyle w:val="NoSpacing"/>
            </w:pPr>
          </w:p>
        </w:tc>
        <w:tc>
          <w:tcPr>
            <w:tcW w:w="1070" w:type="dxa"/>
            <w:tcBorders>
              <w:top w:val="single" w:sz="8" w:space="0" w:color="auto"/>
            </w:tcBorders>
            <w:vAlign w:val="center"/>
          </w:tcPr>
          <w:p w14:paraId="434EA944" w14:textId="77777777" w:rsidR="00B67F45" w:rsidRPr="00B67F45" w:rsidRDefault="00B67F45" w:rsidP="00B67F45">
            <w:pPr>
              <w:pStyle w:val="NoSpacing"/>
              <w:jc w:val="right"/>
            </w:pPr>
          </w:p>
        </w:tc>
        <w:tc>
          <w:tcPr>
            <w:tcW w:w="1271" w:type="dxa"/>
            <w:gridSpan w:val="2"/>
            <w:tcBorders>
              <w:top w:val="single" w:sz="8" w:space="0" w:color="auto"/>
            </w:tcBorders>
            <w:vAlign w:val="center"/>
          </w:tcPr>
          <w:p w14:paraId="3BC07709" w14:textId="77777777" w:rsidR="00B67F45" w:rsidRPr="00B67F45" w:rsidRDefault="00B67F45" w:rsidP="00B67F45">
            <w:pPr>
              <w:pStyle w:val="NoSpacing"/>
              <w:jc w:val="right"/>
            </w:pPr>
          </w:p>
        </w:tc>
        <w:tc>
          <w:tcPr>
            <w:tcW w:w="1353" w:type="dxa"/>
            <w:tcBorders>
              <w:top w:val="single" w:sz="8" w:space="0" w:color="auto"/>
            </w:tcBorders>
            <w:vAlign w:val="center"/>
          </w:tcPr>
          <w:p w14:paraId="61A36C3C" w14:textId="77777777" w:rsidR="00B67F45" w:rsidRPr="00B67F45" w:rsidRDefault="00B67F45" w:rsidP="00B67F45">
            <w:pPr>
              <w:pStyle w:val="NoSpacing"/>
              <w:jc w:val="right"/>
            </w:pPr>
          </w:p>
        </w:tc>
      </w:tr>
      <w:tr w:rsidR="00B67F45" w14:paraId="7B03729A" w14:textId="77777777" w:rsidTr="00B67F45">
        <w:trPr>
          <w:trHeight w:val="507"/>
        </w:trPr>
        <w:tc>
          <w:tcPr>
            <w:tcW w:w="5326" w:type="dxa"/>
            <w:vAlign w:val="center"/>
          </w:tcPr>
          <w:p w14:paraId="1CF4BD92" w14:textId="57B59DC3" w:rsidR="00B67F45" w:rsidRPr="00B67F45" w:rsidRDefault="00B67F45" w:rsidP="00B67F45">
            <w:pPr>
              <w:pStyle w:val="NoSpacing"/>
            </w:pPr>
            <w:r w:rsidRPr="00B67F45">
              <w:t>Betreuungskosten</w:t>
            </w:r>
          </w:p>
        </w:tc>
        <w:tc>
          <w:tcPr>
            <w:tcW w:w="1070" w:type="dxa"/>
            <w:vAlign w:val="center"/>
          </w:tcPr>
          <w:p w14:paraId="74194AB3" w14:textId="6D721CA7" w:rsidR="00B67F45" w:rsidRPr="00B67F45" w:rsidRDefault="00B67F45" w:rsidP="00B67F45">
            <w:pPr>
              <w:pStyle w:val="NoSpacing"/>
              <w:jc w:val="right"/>
            </w:pPr>
            <w:r w:rsidRPr="00B67F45">
              <w:t>1</w:t>
            </w:r>
          </w:p>
        </w:tc>
        <w:tc>
          <w:tcPr>
            <w:tcW w:w="1271" w:type="dxa"/>
            <w:gridSpan w:val="2"/>
            <w:vAlign w:val="center"/>
          </w:tcPr>
          <w:p w14:paraId="0953ABDE" w14:textId="6289B59D" w:rsidR="00B67F45" w:rsidRPr="00B67F45" w:rsidRDefault="00B67F45" w:rsidP="00B67F45">
            <w:pPr>
              <w:pStyle w:val="NoSpacing"/>
              <w:jc w:val="right"/>
            </w:pPr>
            <w:r w:rsidRPr="00B67F45">
              <w:t>800.00</w:t>
            </w:r>
          </w:p>
        </w:tc>
        <w:tc>
          <w:tcPr>
            <w:tcW w:w="1353" w:type="dxa"/>
            <w:vAlign w:val="center"/>
          </w:tcPr>
          <w:p w14:paraId="69F51A6B" w14:textId="02B1B8CB" w:rsidR="00B67F45" w:rsidRPr="00B67F45" w:rsidRDefault="00B67F45" w:rsidP="00B67F45">
            <w:pPr>
              <w:pStyle w:val="NoSpacing"/>
              <w:jc w:val="right"/>
            </w:pPr>
            <w:r w:rsidRPr="00B67F45">
              <w:t>800.00</w:t>
            </w:r>
          </w:p>
        </w:tc>
      </w:tr>
      <w:tr w:rsidR="00B67F45" w14:paraId="49032FEB" w14:textId="77777777" w:rsidTr="00B67F45">
        <w:trPr>
          <w:trHeight w:val="428"/>
        </w:trPr>
        <w:tc>
          <w:tcPr>
            <w:tcW w:w="5326" w:type="dxa"/>
            <w:vAlign w:val="center"/>
          </w:tcPr>
          <w:p w14:paraId="48A244CA" w14:textId="448E0A92" w:rsidR="00B67F45" w:rsidRPr="00B67F45" w:rsidRDefault="00B67F45" w:rsidP="00B67F45">
            <w:pPr>
              <w:pStyle w:val="NoSpacing"/>
            </w:pPr>
            <w:r w:rsidRPr="00B67F45">
              <w:t>Abzüglich Betreuungsgutschein</w:t>
            </w:r>
          </w:p>
        </w:tc>
        <w:tc>
          <w:tcPr>
            <w:tcW w:w="1070" w:type="dxa"/>
            <w:vAlign w:val="center"/>
          </w:tcPr>
          <w:p w14:paraId="1435CBE2" w14:textId="18384D4C" w:rsidR="00B67F45" w:rsidRPr="00B67F45" w:rsidRDefault="00B67F45" w:rsidP="00B67F45">
            <w:pPr>
              <w:pStyle w:val="NoSpacing"/>
              <w:jc w:val="right"/>
            </w:pPr>
            <w:r w:rsidRPr="00B67F45">
              <w:t>1</w:t>
            </w:r>
          </w:p>
        </w:tc>
        <w:tc>
          <w:tcPr>
            <w:tcW w:w="1271" w:type="dxa"/>
            <w:gridSpan w:val="2"/>
            <w:vAlign w:val="center"/>
          </w:tcPr>
          <w:p w14:paraId="6EDB500D" w14:textId="37FCBADC" w:rsidR="00B67F45" w:rsidRPr="00B67F45" w:rsidRDefault="00B67F45" w:rsidP="00B67F45">
            <w:pPr>
              <w:pStyle w:val="NoSpacing"/>
              <w:jc w:val="right"/>
            </w:pPr>
            <w:r w:rsidRPr="00B67F45">
              <w:t>-800.00</w:t>
            </w:r>
          </w:p>
        </w:tc>
        <w:tc>
          <w:tcPr>
            <w:tcW w:w="1353" w:type="dxa"/>
            <w:vAlign w:val="center"/>
          </w:tcPr>
          <w:p w14:paraId="6E9AF057" w14:textId="7D966FE7" w:rsidR="00B67F45" w:rsidRPr="00B67F45" w:rsidRDefault="00B67F45" w:rsidP="00B67F45">
            <w:pPr>
              <w:pStyle w:val="NoSpacing"/>
              <w:jc w:val="right"/>
            </w:pPr>
            <w:r w:rsidRPr="00B67F45">
              <w:t>-800.00</w:t>
            </w:r>
          </w:p>
        </w:tc>
      </w:tr>
      <w:tr w:rsidR="00B67F45" w14:paraId="4D334DB5" w14:textId="77777777" w:rsidTr="00B67F45">
        <w:trPr>
          <w:trHeight w:val="564"/>
        </w:trPr>
        <w:tc>
          <w:tcPr>
            <w:tcW w:w="5326" w:type="dxa"/>
            <w:vAlign w:val="center"/>
          </w:tcPr>
          <w:p w14:paraId="61B7A502" w14:textId="1A481ED4" w:rsidR="00B67F45" w:rsidRPr="00B67F45" w:rsidRDefault="00B67F45" w:rsidP="00B67F45">
            <w:pPr>
              <w:pStyle w:val="NoSpacing"/>
            </w:pPr>
            <w:r w:rsidRPr="00B67F45">
              <w:t>Minimaler Elternbeitrag</w:t>
            </w:r>
          </w:p>
        </w:tc>
        <w:tc>
          <w:tcPr>
            <w:tcW w:w="1070" w:type="dxa"/>
            <w:vAlign w:val="center"/>
          </w:tcPr>
          <w:p w14:paraId="5D421F0F" w14:textId="5BD37BB6" w:rsidR="00B67F45" w:rsidRPr="00B67F45" w:rsidRDefault="00B67F45" w:rsidP="00B67F45">
            <w:pPr>
              <w:pStyle w:val="NoSpacing"/>
              <w:jc w:val="right"/>
            </w:pPr>
            <w:r w:rsidRPr="00B67F45">
              <w:t>1</w:t>
            </w:r>
          </w:p>
        </w:tc>
        <w:tc>
          <w:tcPr>
            <w:tcW w:w="1271" w:type="dxa"/>
            <w:gridSpan w:val="2"/>
            <w:vAlign w:val="center"/>
          </w:tcPr>
          <w:p w14:paraId="4CAE5A6A" w14:textId="1CE2A4E9" w:rsidR="00B67F45" w:rsidRPr="00B67F45" w:rsidRDefault="00B67F45" w:rsidP="00B67F45">
            <w:pPr>
              <w:pStyle w:val="NoSpacing"/>
              <w:jc w:val="right"/>
            </w:pPr>
            <w:r w:rsidRPr="00B67F45">
              <w:t>56.00</w:t>
            </w:r>
          </w:p>
        </w:tc>
        <w:tc>
          <w:tcPr>
            <w:tcW w:w="1353" w:type="dxa"/>
            <w:vAlign w:val="center"/>
          </w:tcPr>
          <w:p w14:paraId="57CF77C9" w14:textId="0439BF39" w:rsidR="00B67F45" w:rsidRPr="00B67F45" w:rsidRDefault="00B67F45" w:rsidP="00B67F45">
            <w:pPr>
              <w:pStyle w:val="NoSpacing"/>
              <w:jc w:val="right"/>
            </w:pPr>
            <w:r w:rsidRPr="00B67F45">
              <w:t>56.00</w:t>
            </w:r>
          </w:p>
        </w:tc>
      </w:tr>
      <w:tr w:rsidR="00B67F45" w14:paraId="4CBBD54A" w14:textId="77777777" w:rsidTr="00B67F45">
        <w:tc>
          <w:tcPr>
            <w:tcW w:w="5326" w:type="dxa"/>
            <w:tcBorders>
              <w:bottom w:val="single" w:sz="8" w:space="0" w:color="auto"/>
            </w:tcBorders>
            <w:vAlign w:val="center"/>
          </w:tcPr>
          <w:p w14:paraId="359E00BE" w14:textId="27623339" w:rsidR="00B67F45" w:rsidRPr="00B67F45" w:rsidRDefault="00B67F45" w:rsidP="00B67F45">
            <w:r w:rsidRPr="00B67F45">
              <w:t>Verpflegung</w:t>
            </w:r>
          </w:p>
        </w:tc>
        <w:tc>
          <w:tcPr>
            <w:tcW w:w="1070" w:type="dxa"/>
            <w:tcBorders>
              <w:bottom w:val="single" w:sz="8" w:space="0" w:color="auto"/>
            </w:tcBorders>
            <w:vAlign w:val="center"/>
          </w:tcPr>
          <w:p w14:paraId="098F3C76" w14:textId="7D53EBB1" w:rsidR="00B67F45" w:rsidRPr="00B67F45" w:rsidRDefault="00B67F45" w:rsidP="00B67F45">
            <w:pPr>
              <w:jc w:val="right"/>
            </w:pPr>
            <w:r w:rsidRPr="00B67F45">
              <w:t>8</w:t>
            </w:r>
          </w:p>
        </w:tc>
        <w:tc>
          <w:tcPr>
            <w:tcW w:w="1271" w:type="dxa"/>
            <w:gridSpan w:val="2"/>
            <w:tcBorders>
              <w:bottom w:val="single" w:sz="8" w:space="0" w:color="auto"/>
            </w:tcBorders>
            <w:vAlign w:val="center"/>
          </w:tcPr>
          <w:p w14:paraId="570F40A0" w14:textId="1A5E9EBC" w:rsidR="00B67F45" w:rsidRPr="00B67F45" w:rsidRDefault="00B67F45" w:rsidP="00B67F45">
            <w:pPr>
              <w:jc w:val="right"/>
            </w:pPr>
            <w:r w:rsidRPr="00B67F45">
              <w:t>9.00</w:t>
            </w:r>
          </w:p>
        </w:tc>
        <w:tc>
          <w:tcPr>
            <w:tcW w:w="1353" w:type="dxa"/>
            <w:tcBorders>
              <w:bottom w:val="single" w:sz="8" w:space="0" w:color="auto"/>
            </w:tcBorders>
            <w:vAlign w:val="center"/>
          </w:tcPr>
          <w:p w14:paraId="7F2F1815" w14:textId="6FB4D0BA" w:rsidR="00B67F45" w:rsidRPr="00B67F45" w:rsidRDefault="00B67F45" w:rsidP="00B67F45">
            <w:pPr>
              <w:jc w:val="right"/>
            </w:pPr>
            <w:r w:rsidRPr="00B67F45">
              <w:t>72.00</w:t>
            </w:r>
          </w:p>
        </w:tc>
      </w:tr>
      <w:tr w:rsidR="00B67F45" w:rsidRPr="00B67F45" w14:paraId="60D4D7BC" w14:textId="77777777" w:rsidTr="00B67F45">
        <w:trPr>
          <w:trHeight w:val="660"/>
        </w:trPr>
        <w:tc>
          <w:tcPr>
            <w:tcW w:w="5326" w:type="dxa"/>
            <w:tcBorders>
              <w:top w:val="single" w:sz="8" w:space="0" w:color="auto"/>
            </w:tcBorders>
            <w:vAlign w:val="center"/>
          </w:tcPr>
          <w:p w14:paraId="3AC27BD8" w14:textId="77777777" w:rsidR="00B67F45" w:rsidRPr="00B67F45" w:rsidRDefault="00B67F45" w:rsidP="00B67F45">
            <w:pPr>
              <w:pStyle w:val="NoSpacing"/>
            </w:pPr>
          </w:p>
        </w:tc>
        <w:tc>
          <w:tcPr>
            <w:tcW w:w="1070" w:type="dxa"/>
            <w:tcBorders>
              <w:top w:val="single" w:sz="8" w:space="0" w:color="auto"/>
              <w:bottom w:val="single" w:sz="8" w:space="0" w:color="auto"/>
            </w:tcBorders>
            <w:vAlign w:val="center"/>
          </w:tcPr>
          <w:p w14:paraId="5215E728" w14:textId="53B91983" w:rsidR="00B67F45" w:rsidRPr="00B67F45" w:rsidRDefault="00B67F45" w:rsidP="00B67F45">
            <w:pPr>
              <w:pStyle w:val="NoSpacing"/>
              <w:jc w:val="right"/>
              <w:rPr>
                <w:b/>
              </w:rPr>
            </w:pPr>
            <w:r w:rsidRPr="00B67F45">
              <w:rPr>
                <w:b/>
              </w:rPr>
              <w:t>Total</w:t>
            </w:r>
          </w:p>
        </w:tc>
        <w:tc>
          <w:tcPr>
            <w:tcW w:w="834" w:type="dxa"/>
            <w:tcBorders>
              <w:top w:val="single" w:sz="8" w:space="0" w:color="auto"/>
              <w:bottom w:val="single" w:sz="8" w:space="0" w:color="auto"/>
            </w:tcBorders>
            <w:vAlign w:val="center"/>
          </w:tcPr>
          <w:p w14:paraId="2D51D3A2" w14:textId="77777777" w:rsidR="00B67F45" w:rsidRPr="00B67F45" w:rsidRDefault="00B67F45" w:rsidP="00B67F45">
            <w:pPr>
              <w:pStyle w:val="NoSpacing"/>
              <w:jc w:val="right"/>
              <w:rPr>
                <w:b/>
              </w:rPr>
            </w:pPr>
          </w:p>
        </w:tc>
        <w:tc>
          <w:tcPr>
            <w:tcW w:w="1790" w:type="dxa"/>
            <w:gridSpan w:val="2"/>
            <w:tcBorders>
              <w:top w:val="single" w:sz="8" w:space="0" w:color="auto"/>
              <w:bottom w:val="single" w:sz="8" w:space="0" w:color="auto"/>
            </w:tcBorders>
            <w:vAlign w:val="center"/>
          </w:tcPr>
          <w:p w14:paraId="3730A91F" w14:textId="0ED36F81" w:rsidR="00B67F45" w:rsidRPr="00B67F45" w:rsidRDefault="00B67F45" w:rsidP="00B67F45">
            <w:pPr>
              <w:pStyle w:val="NoSpacing"/>
              <w:jc w:val="right"/>
              <w:rPr>
                <w:b/>
              </w:rPr>
            </w:pPr>
            <w:r w:rsidRPr="00B67F45">
              <w:rPr>
                <w:b/>
              </w:rPr>
              <w:t>CHF 128.00</w:t>
            </w:r>
          </w:p>
        </w:tc>
      </w:tr>
    </w:tbl>
    <w:p w14:paraId="3E7D9EB5" w14:textId="77777777" w:rsidR="005C7CE4" w:rsidRDefault="005C7CE4" w:rsidP="005C7CE4">
      <w:pPr>
        <w:spacing w:after="0"/>
      </w:pPr>
      <w:r>
        <w:br w:type="page"/>
      </w:r>
    </w:p>
    <w:p w14:paraId="743E6309" w14:textId="77777777" w:rsidR="005C7CE4" w:rsidRPr="005411F5" w:rsidRDefault="005C7CE4" w:rsidP="005C7CE4">
      <w:pPr>
        <w:pStyle w:val="Title"/>
      </w:pPr>
      <w:r>
        <w:lastRenderedPageBreak/>
        <w:t>ZAHLUNGEN BESTÄTIGEN</w:t>
      </w:r>
    </w:p>
    <w:p w14:paraId="2E766DB8" w14:textId="17D9CF88" w:rsidR="005C7CE4" w:rsidRDefault="005C7CE4" w:rsidP="005C7CE4">
      <w:pPr>
        <w:spacing w:after="0"/>
      </w:pPr>
      <w:r>
        <w:t>Sie haben jetzt von Ihrer Gemeinde die monatliche Zahlung erhalten</w:t>
      </w:r>
      <w:r w:rsidR="00614C7C">
        <w:t xml:space="preserve"> (die Zahlung, welche Sie zuvor als Gemeinde erstellt haben)</w:t>
      </w:r>
      <w:r>
        <w:t>. Um diese zu bestätigen, navigieren Sie auf den Navigationspunkt «Zahlungen». In dieser Liste werden alle Zahlungen von Gemeinden angezeigt. Der jeweilige Beschrieb des Listeneintrages wurde ebenfalls von den Gemeinden erstellt.</w:t>
      </w:r>
    </w:p>
    <w:p w14:paraId="105BFFC4" w14:textId="77777777" w:rsidR="005C7CE4" w:rsidRDefault="005C7CE4" w:rsidP="005C7CE4">
      <w:pPr>
        <w:spacing w:after="0"/>
      </w:pPr>
      <w:r>
        <w:t xml:space="preserve">Die Detailpositionen der Zahlung können direkt über das Excel-Icon im Listeneintrag heruntergeladen werden. </w:t>
      </w:r>
    </w:p>
    <w:p w14:paraId="346FC677" w14:textId="77777777" w:rsidR="005C7CE4" w:rsidRDefault="005C7CE4" w:rsidP="005C7CE4">
      <w:pPr>
        <w:spacing w:after="0"/>
      </w:pPr>
    </w:p>
    <w:p w14:paraId="3F1D88EA" w14:textId="77777777" w:rsidR="005C7CE4" w:rsidRDefault="005C7CE4" w:rsidP="005C7CE4">
      <w:pPr>
        <w:spacing w:after="0"/>
      </w:pPr>
      <w:r>
        <w:t>Um die Zahlung zu bestätigen, klicken Sie auf den Listeneintrag. In der neuen Liste sehen Sie jetzt einen roten Link mit der Aufschrift «Zahlung erhalten». Bestätigen Sie also jetzt die Zahlung.</w:t>
      </w:r>
    </w:p>
    <w:p w14:paraId="6B1A4FFF" w14:textId="77777777" w:rsidR="005C7CE4" w:rsidRPr="005411F5" w:rsidRDefault="005C7CE4" w:rsidP="005C7CE4">
      <w:pPr>
        <w:spacing w:after="0"/>
      </w:pPr>
      <w:r w:rsidRPr="005411F5">
        <w:br w:type="page"/>
      </w:r>
    </w:p>
    <w:p w14:paraId="6B7BE56A" w14:textId="77777777" w:rsidR="005C7CE4" w:rsidRPr="005411F5" w:rsidRDefault="005C7CE4" w:rsidP="005C7CE4">
      <w:pPr>
        <w:pStyle w:val="Title"/>
      </w:pPr>
      <w:r w:rsidRPr="005411F5">
        <w:lastRenderedPageBreak/>
        <w:t>Mutation eines Gesuchs</w:t>
      </w:r>
    </w:p>
    <w:p w14:paraId="0B1D1669" w14:textId="7AFB75CA" w:rsidR="005C7CE4" w:rsidRDefault="005C7CE4" w:rsidP="005C7CE4">
      <w:r>
        <w:t xml:space="preserve">Die Familie </w:t>
      </w:r>
      <w:r w:rsidR="00DA3D01">
        <w:t>Lehmann</w:t>
      </w:r>
      <w:r>
        <w:t xml:space="preserve"> </w:t>
      </w:r>
      <w:r w:rsidR="00B134EC">
        <w:t>erhöht das Betreuungspensum</w:t>
      </w:r>
      <w:r>
        <w:t xml:space="preserve"> ihr</w:t>
      </w:r>
      <w:r w:rsidR="00B134EC">
        <w:t>es</w:t>
      </w:r>
      <w:r>
        <w:t xml:space="preserve"> Kind</w:t>
      </w:r>
      <w:r w:rsidR="00B134EC">
        <w:t>es</w:t>
      </w:r>
      <w:r>
        <w:t xml:space="preserve"> per </w:t>
      </w:r>
      <w:r w:rsidR="00052C85">
        <w:t>01</w:t>
      </w:r>
      <w:r>
        <w:t xml:space="preserve">.01.2020 </w:t>
      </w:r>
      <w:r w:rsidR="00B134EC">
        <w:t>in Ihrer Institution auf 60%</w:t>
      </w:r>
      <w:r>
        <w:t xml:space="preserve">. Um eine solche Änderung einzugeben, öffnen Sie zuerst das </w:t>
      </w:r>
      <w:r w:rsidR="00E6126C">
        <w:t>betreffende</w:t>
      </w:r>
      <w:r>
        <w:t xml:space="preserve"> Gesuch</w:t>
      </w:r>
      <w:r w:rsidR="00390EEC">
        <w:t>. Verwenden Sie diesmal die Suche. Suchen Sie nach «Livia Lehmann» und öffnen Sie das Gesuch über das Resultat.</w:t>
      </w:r>
      <w:r w:rsidR="0059623B">
        <w:br/>
        <w:t>N</w:t>
      </w:r>
      <w:r>
        <w:t>avigieren</w:t>
      </w:r>
      <w:r w:rsidR="0059623B">
        <w:t xml:space="preserve"> Sie in der linken Navigation auf</w:t>
      </w:r>
      <w:r>
        <w:t xml:space="preserve"> «Betreuung».</w:t>
      </w:r>
      <w:r w:rsidR="00390EEC">
        <w:t xml:space="preserve"> Klicken Sie auf den Listeneintrag.</w:t>
      </w:r>
    </w:p>
    <w:p w14:paraId="1396A3A5" w14:textId="77777777" w:rsidR="00052C85" w:rsidRDefault="005C7CE4" w:rsidP="005C7CE4">
      <w:r>
        <w:t xml:space="preserve">Auf dieser Seite sehen Sie die aktuelle Betreuung, welche von Ihnen bestätigt wurde. Am Ende der Seite sehen Sie neben «Abbrechen» neu auch den «Mutationsmeldung erstellen»-Button. Sobald Sie diesen gedrückt haben, ist die Bearbeitung des Pensums, der Kosten sowie der die von und bis Daten aktiviert. Da </w:t>
      </w:r>
      <w:r w:rsidR="00B134EC">
        <w:t>die Betreuung</w:t>
      </w:r>
      <w:r>
        <w:t xml:space="preserve"> per </w:t>
      </w:r>
      <w:r w:rsidR="00052C85">
        <w:t>01</w:t>
      </w:r>
      <w:r>
        <w:t xml:space="preserve">.01.2020 </w:t>
      </w:r>
      <w:r w:rsidR="00B134EC">
        <w:t>erhöht wird</w:t>
      </w:r>
      <w:r>
        <w:t xml:space="preserve">, </w:t>
      </w:r>
      <w:r w:rsidR="00052C85">
        <w:t>müssen Sie das aktuelle Pensum von 40% per 31.12.2019 beenden. Geben Sie nun also den 31.12.2019 im «bis»-Feld ein.</w:t>
      </w:r>
      <w:r w:rsidR="00052C85">
        <w:br/>
        <w:t>Danach erfassen Sie ein weiteres Betreuungspensum mit folgenden Angaben:</w:t>
      </w:r>
    </w:p>
    <w:p w14:paraId="4D91231F" w14:textId="77777777" w:rsidR="00052C85" w:rsidRDefault="00052C85" w:rsidP="00052C85">
      <w:pPr>
        <w:pStyle w:val="ListParagraph"/>
        <w:numPr>
          <w:ilvl w:val="0"/>
          <w:numId w:val="3"/>
        </w:numPr>
      </w:pPr>
      <w:r>
        <w:t>60% Betreuungspensum</w:t>
      </w:r>
    </w:p>
    <w:p w14:paraId="775372A0" w14:textId="77777777" w:rsidR="00E679E6" w:rsidRDefault="00052C85" w:rsidP="00052C85">
      <w:pPr>
        <w:pStyle w:val="ListParagraph"/>
        <w:numPr>
          <w:ilvl w:val="0"/>
          <w:numId w:val="3"/>
        </w:numPr>
      </w:pPr>
      <w:r>
        <w:t>870.- gleichb</w:t>
      </w:r>
      <w:r w:rsidR="00E679E6">
        <w:t>l</w:t>
      </w:r>
      <w:r>
        <w:t>eibende Betreuungskosten</w:t>
      </w:r>
    </w:p>
    <w:p w14:paraId="1090AE5F" w14:textId="34E0F3DB" w:rsidR="00E679E6" w:rsidRDefault="00E679E6" w:rsidP="00E679E6">
      <w:pPr>
        <w:pStyle w:val="ListParagraph"/>
        <w:numPr>
          <w:ilvl w:val="0"/>
          <w:numId w:val="3"/>
        </w:numPr>
      </w:pPr>
      <w:r>
        <w:t>Von 01.01.2020</w:t>
      </w:r>
    </w:p>
    <w:p w14:paraId="75F17A35" w14:textId="23F6831D" w:rsidR="005C7CE4" w:rsidRDefault="00E679E6" w:rsidP="00E679E6">
      <w:r>
        <w:t>S</w:t>
      </w:r>
      <w:r w:rsidR="005C7CE4">
        <w:t xml:space="preserve">enden Sie </w:t>
      </w:r>
      <w:r>
        <w:t xml:space="preserve">nun </w:t>
      </w:r>
      <w:r w:rsidR="005C7CE4">
        <w:t>diese Änderung über «Mutationsmeldung senden».</w:t>
      </w:r>
    </w:p>
    <w:p w14:paraId="4BEA28B5" w14:textId="4310B226" w:rsidR="005C7CE4" w:rsidRDefault="005C7CE4" w:rsidP="005C7CE4">
      <w:r>
        <w:t>Ihre Gemeinde erhält jetzt eine Nachricht mit der Mutationsmeldung, welche danach von der Gemeinde eingetragen wird.</w:t>
      </w:r>
      <w:r w:rsidR="00E679E6">
        <w:tab/>
      </w:r>
    </w:p>
    <w:p w14:paraId="71287F7E" w14:textId="77777777" w:rsidR="005C7CE4" w:rsidRDefault="005C7CE4" w:rsidP="005C7CE4">
      <w:pPr>
        <w:spacing w:after="0"/>
      </w:pPr>
      <w:r>
        <w:br w:type="page"/>
      </w:r>
    </w:p>
    <w:p w14:paraId="39AFF983" w14:textId="77777777" w:rsidR="005C7CE4" w:rsidRPr="005411F5" w:rsidRDefault="005C7CE4" w:rsidP="005C7CE4">
      <w:pPr>
        <w:pStyle w:val="Title"/>
      </w:pPr>
      <w:r w:rsidRPr="005411F5">
        <w:lastRenderedPageBreak/>
        <w:t>Finale Notizen</w:t>
      </w:r>
    </w:p>
    <w:p w14:paraId="2F03F06E" w14:textId="71BB40A6" w:rsidR="005C7CE4" w:rsidRDefault="005C7CE4" w:rsidP="005C7CE4">
      <w:r w:rsidRPr="005411F5">
        <w:t xml:space="preserve">Glückwunsch! Sie haben erfolgreich die Schulung zu kiBon beendet. </w:t>
      </w:r>
      <w:del w:id="319" w:author="Schmidt Michael" w:date="2019-02-26T13:31:00Z">
        <w:r w:rsidRPr="005411F5" w:rsidDel="00656C50">
          <w:delText xml:space="preserve">Den </w:delText>
        </w:r>
      </w:del>
      <w:ins w:id="320" w:author="Schmidt Michael" w:date="2019-02-26T13:31:00Z">
        <w:r w:rsidRPr="005411F5">
          <w:t>De</w:t>
        </w:r>
        <w:r>
          <w:t>r</w:t>
        </w:r>
        <w:r w:rsidRPr="005411F5">
          <w:t xml:space="preserve"> </w:t>
        </w:r>
      </w:ins>
      <w:r w:rsidRPr="005411F5">
        <w:t>Zugang zum Test-System bleibt für Sie bestehen. Das heisst, Sie können so viel ausprobieren</w:t>
      </w:r>
      <w:del w:id="321" w:author="Schmidt Michael" w:date="2019-02-28T15:36:00Z">
        <w:r w:rsidRPr="005411F5" w:rsidDel="005E2784">
          <w:delText>,</w:delText>
        </w:r>
      </w:del>
      <w:r w:rsidRPr="005411F5">
        <w:t xml:space="preserve"> wie Sie </w:t>
      </w:r>
      <w:del w:id="322" w:author="Schmidt Michael" w:date="2019-03-01T15:23:00Z">
        <w:r w:rsidRPr="005411F5" w:rsidDel="00C33DC8">
          <w:delText>möchten</w:delText>
        </w:r>
      </w:del>
      <w:ins w:id="323" w:author="Schmidt Michael" w:date="2019-03-01T15:23:00Z">
        <w:r>
          <w:t>wollen</w:t>
        </w:r>
      </w:ins>
      <w:r w:rsidRPr="005411F5">
        <w:t xml:space="preserve">. </w:t>
      </w:r>
      <w:del w:id="324" w:author="Schmidt Michael" w:date="2019-03-01T15:23:00Z">
        <w:r w:rsidRPr="005411F5" w:rsidDel="00C33DC8">
          <w:delText>Auch zukünftig, wenn</w:delText>
        </w:r>
      </w:del>
      <w:ins w:id="325" w:author="Schmidt Michael" w:date="2019-03-01T15:23:00Z">
        <w:r>
          <w:t>Wenn</w:t>
        </w:r>
      </w:ins>
      <w:r w:rsidRPr="005411F5">
        <w:t xml:space="preserve"> Sie einen komplizierten Fall haben, </w:t>
      </w:r>
      <w:del w:id="326" w:author="Schmidt Michael" w:date="2019-03-01T15:24:00Z">
        <w:r w:rsidRPr="005411F5" w:rsidDel="00C33DC8">
          <w:delText xml:space="preserve">wo </w:delText>
        </w:r>
      </w:del>
      <w:ins w:id="327" w:author="Schmidt Michael" w:date="2019-03-01T15:24:00Z">
        <w:r>
          <w:t>indem</w:t>
        </w:r>
        <w:r w:rsidRPr="005411F5">
          <w:t xml:space="preserve"> </w:t>
        </w:r>
      </w:ins>
      <w:r w:rsidRPr="005411F5">
        <w:t xml:space="preserve">Sie nicht genau wissen, wie kiBon </w:t>
      </w:r>
      <w:r>
        <w:t>diesen</w:t>
      </w:r>
      <w:r w:rsidRPr="005411F5">
        <w:t xml:space="preserve"> behandelt, </w:t>
      </w:r>
      <w:del w:id="328" w:author="Schmidt Michael" w:date="2019-03-01T15:23:00Z">
        <w:r w:rsidRPr="005411F5" w:rsidDel="00C33DC8">
          <w:delText xml:space="preserve">gehen </w:delText>
        </w:r>
      </w:del>
      <w:ins w:id="329" w:author="Schmidt Michael" w:date="2019-03-01T15:23:00Z">
        <w:r>
          <w:t>können</w:t>
        </w:r>
        <w:r w:rsidRPr="005411F5">
          <w:t xml:space="preserve"> </w:t>
        </w:r>
      </w:ins>
      <w:r w:rsidRPr="005411F5">
        <w:t xml:space="preserve">Sie den Fall zuerst auf dem Test-System </w:t>
      </w:r>
      <w:del w:id="330" w:author="Schmidt Michael" w:date="2019-03-01T15:23:00Z">
        <w:r w:rsidRPr="005411F5" w:rsidDel="00C33DC8">
          <w:delText>durch</w:delText>
        </w:r>
      </w:del>
      <w:ins w:id="331" w:author="Schmidt Michael" w:date="2019-03-01T15:23:00Z">
        <w:r>
          <w:t>durchgehen</w:t>
        </w:r>
      </w:ins>
      <w:r w:rsidRPr="005411F5">
        <w:t>.</w:t>
      </w:r>
      <w:r w:rsidR="00E6126C">
        <w:t xml:space="preserve"> Bitte beachten Sie aber, dass dieses Test-System öffentlich zugänglich ist und verwenden Sie nur anonymisierte Daten!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6D9"/>
        <w:tblLook w:val="04A0" w:firstRow="1" w:lastRow="0" w:firstColumn="1" w:lastColumn="0" w:noHBand="0" w:noVBand="1"/>
      </w:tblPr>
      <w:tblGrid>
        <w:gridCol w:w="1134"/>
        <w:gridCol w:w="7886"/>
      </w:tblGrid>
      <w:tr w:rsidR="005C7CE4" w14:paraId="2D07DA81" w14:textId="77777777" w:rsidTr="0064243F">
        <w:tc>
          <w:tcPr>
            <w:tcW w:w="1134" w:type="dxa"/>
            <w:shd w:val="clear" w:color="auto" w:fill="FFF6D9"/>
            <w:vAlign w:val="center"/>
          </w:tcPr>
          <w:p w14:paraId="452B7DA2" w14:textId="77777777" w:rsidR="005C7CE4" w:rsidRPr="007E0B41" w:rsidRDefault="005C7CE4" w:rsidP="00C150BB">
            <w:pPr>
              <w:pStyle w:val="NoSpacing"/>
              <w:jc w:val="center"/>
            </w:pPr>
            <w:del w:id="332" w:author="Schmidt Michael" w:date="2019-03-01T16:16:00Z">
              <w:r w:rsidRPr="007E0B41" w:rsidDel="00630A62">
                <w:drawing>
                  <wp:inline distT="0" distB="0" distL="0" distR="0" wp14:anchorId="060EB0DB" wp14:editId="7CA3788D">
                    <wp:extent cx="442210" cy="44221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p_warning_248848_FFD55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183" cy="450183"/>
                            </a:xfrm>
                            <a:prstGeom prst="rect">
                              <a:avLst/>
                            </a:prstGeom>
                          </pic:spPr>
                        </pic:pic>
                      </a:graphicData>
                    </a:graphic>
                  </wp:inline>
                </w:drawing>
              </w:r>
            </w:del>
            <w:ins w:id="333" w:author="Schmidt Michael" w:date="2019-03-01T16:16:00Z">
              <w:r>
                <w:drawing>
                  <wp:inline distT="0" distB="0" distL="0" distR="0" wp14:anchorId="2654C5DD" wp14:editId="1D3786E1">
                    <wp:extent cx="472969" cy="472969"/>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p_warning_228825_000000.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84600" cy="484600"/>
                            </a:xfrm>
                            <a:prstGeom prst="rect">
                              <a:avLst/>
                            </a:prstGeom>
                          </pic:spPr>
                        </pic:pic>
                      </a:graphicData>
                    </a:graphic>
                  </wp:inline>
                </w:drawing>
              </w:r>
            </w:ins>
          </w:p>
        </w:tc>
        <w:tc>
          <w:tcPr>
            <w:tcW w:w="7886" w:type="dxa"/>
            <w:shd w:val="clear" w:color="auto" w:fill="FFF6D9"/>
            <w:vAlign w:val="center"/>
          </w:tcPr>
          <w:p w14:paraId="307F893E" w14:textId="77777777" w:rsidR="005C7CE4" w:rsidRPr="00046BFC" w:rsidRDefault="005C7CE4" w:rsidP="0064243F">
            <w:pPr>
              <w:rPr>
                <w:lang w:val="de-DE"/>
              </w:rPr>
            </w:pPr>
            <w:r w:rsidRPr="00046BFC">
              <w:rPr>
                <w:lang w:val="de-DE"/>
              </w:rPr>
              <w:br/>
              <w:t xml:space="preserve">Vergewissern Sie sich </w:t>
            </w:r>
            <w:del w:id="334" w:author="Schmidt Michael" w:date="2019-03-01T15:24:00Z">
              <w:r w:rsidRPr="00046BFC" w:rsidDel="00C33DC8">
                <w:rPr>
                  <w:lang w:val="de-DE"/>
                </w:rPr>
                <w:delText xml:space="preserve">jedoch </w:delText>
              </w:r>
            </w:del>
            <w:r w:rsidRPr="00046BFC">
              <w:rPr>
                <w:lang w:val="de-DE"/>
              </w:rPr>
              <w:t>immer, auf welchem System Sie sich gerade befinden!</w:t>
            </w:r>
          </w:p>
          <w:p w14:paraId="27C0DDC0" w14:textId="77777777" w:rsidR="005C7CE4" w:rsidRPr="00046BFC" w:rsidRDefault="005C7CE4" w:rsidP="00B67F45">
            <w:pPr>
              <w:pStyle w:val="NoSpacing"/>
              <w:rPr>
                <w:b/>
                <w:lang w:val="de-DE"/>
              </w:rPr>
            </w:pPr>
            <w:r w:rsidRPr="00046BFC">
              <w:rPr>
                <w:lang w:val="de-DE"/>
              </w:rPr>
              <w:t xml:space="preserve">Offizielles System: </w:t>
            </w:r>
            <w:hyperlink r:id="rId22" w:history="1">
              <w:r w:rsidRPr="00046BFC">
                <w:rPr>
                  <w:rStyle w:val="Hyperlink"/>
                  <w:lang w:val="de-DE"/>
                </w:rPr>
                <w:t>https://www.kibon.ch</w:t>
              </w:r>
            </w:hyperlink>
            <w:r w:rsidRPr="00046BFC">
              <w:rPr>
                <w:lang w:val="de-DE"/>
              </w:rPr>
              <w:br/>
              <w:t xml:space="preserve">Test-System: </w:t>
            </w:r>
            <w:hyperlink r:id="rId23" w:history="1">
              <w:r w:rsidRPr="00046BFC">
                <w:rPr>
                  <w:rStyle w:val="Hyperlink"/>
                  <w:lang w:val="de-DE"/>
                </w:rPr>
                <w:t>https://uat.kibon.ch</w:t>
              </w:r>
            </w:hyperlink>
            <w:r w:rsidRPr="00046BFC">
              <w:rPr>
                <w:b/>
                <w:lang w:val="de-DE"/>
              </w:rPr>
              <w:br/>
            </w:r>
          </w:p>
        </w:tc>
      </w:tr>
    </w:tbl>
    <w:p w14:paraId="215652D8" w14:textId="77777777" w:rsidR="005C7CE4" w:rsidRPr="005411F5" w:rsidRDefault="005C7CE4" w:rsidP="005C7CE4"/>
    <w:p w14:paraId="28628E8E" w14:textId="77777777" w:rsidR="00E6126C" w:rsidRDefault="005C7CE4" w:rsidP="005C7CE4">
      <w:del w:id="335" w:author="Schmidt Michael" w:date="2019-02-28T15:37:00Z">
        <w:r w:rsidRPr="005411F5" w:rsidDel="005E2784">
          <w:delText xml:space="preserve">Waren </w:delText>
        </w:r>
      </w:del>
      <w:ins w:id="336" w:author="Schmidt Michael" w:date="2019-02-28T15:37:00Z">
        <w:r>
          <w:t>Sind</w:t>
        </w:r>
        <w:r w:rsidRPr="005411F5">
          <w:t xml:space="preserve"> </w:t>
        </w:r>
      </w:ins>
      <w:r w:rsidRPr="005411F5">
        <w:t xml:space="preserve">Ihnen </w:t>
      </w:r>
      <w:del w:id="337" w:author="Schmidt Michael" w:date="2019-03-01T15:24:00Z">
        <w:r w:rsidRPr="005411F5" w:rsidDel="00C33DC8">
          <w:delText xml:space="preserve">einzelne </w:delText>
        </w:r>
      </w:del>
      <w:r w:rsidRPr="005411F5">
        <w:t xml:space="preserve">Punkte unklar? Haben Sie </w:t>
      </w:r>
      <w:ins w:id="338" w:author="Schmidt Michael" w:date="2019-03-01T15:24:00Z">
        <w:r>
          <w:t xml:space="preserve">einige </w:t>
        </w:r>
      </w:ins>
      <w:del w:id="339" w:author="Schmidt Michael" w:date="2019-03-01T15:24:00Z">
        <w:r w:rsidRPr="005411F5" w:rsidDel="00C33DC8">
          <w:delText xml:space="preserve">einzelne </w:delText>
        </w:r>
      </w:del>
      <w:r w:rsidRPr="005411F5">
        <w:t xml:space="preserve">Punkte vermisst? Ihre Meinung ist uns wichtig. </w:t>
      </w:r>
    </w:p>
    <w:p w14:paraId="6C623EAA" w14:textId="5E57711A" w:rsidR="00E6126C" w:rsidRDefault="00B914A6" w:rsidP="005C7CE4">
      <w:hyperlink r:id="rId24" w:history="1">
        <w:r w:rsidR="00E6126C" w:rsidRPr="00F7724C">
          <w:rPr>
            <w:rStyle w:val="Hyperlink"/>
          </w:rPr>
          <w:t>support@kibon.ch</w:t>
        </w:r>
      </w:hyperlink>
      <w:r w:rsidR="00E6126C">
        <w:t xml:space="preserve"> </w:t>
      </w:r>
    </w:p>
    <w:p w14:paraId="1F060A64" w14:textId="25450A9B" w:rsidR="0064243F" w:rsidRDefault="00E6126C">
      <w:r>
        <w:t>031 378 24 33</w:t>
      </w:r>
    </w:p>
    <w:sectPr w:rsidR="0064243F" w:rsidSect="0064243F">
      <w:headerReference w:type="default" r:id="rId25"/>
      <w:footerReference w:type="even" r:id="rId26"/>
      <w:footerReference w:type="default" r:id="rId2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7A451" w14:textId="77777777" w:rsidR="00B914A6" w:rsidRDefault="00B914A6">
      <w:pPr>
        <w:spacing w:after="0"/>
      </w:pPr>
      <w:r>
        <w:separator/>
      </w:r>
    </w:p>
  </w:endnote>
  <w:endnote w:type="continuationSeparator" w:id="0">
    <w:p w14:paraId="479C13CA" w14:textId="77777777" w:rsidR="00B914A6" w:rsidRDefault="00B914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3718584"/>
      <w:docPartObj>
        <w:docPartGallery w:val="Page Numbers (Bottom of Page)"/>
        <w:docPartUnique/>
      </w:docPartObj>
    </w:sdtPr>
    <w:sdtEndPr>
      <w:rPr>
        <w:rStyle w:val="PageNumber"/>
      </w:rPr>
    </w:sdtEndPr>
    <w:sdtContent>
      <w:p w14:paraId="134AB7D0" w14:textId="77777777" w:rsidR="00877570" w:rsidRDefault="00877570" w:rsidP="006424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7A6295" w14:textId="77777777" w:rsidR="00877570" w:rsidRDefault="00877570" w:rsidP="006424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4270760"/>
      <w:docPartObj>
        <w:docPartGallery w:val="Page Numbers (Bottom of Page)"/>
        <w:docPartUnique/>
      </w:docPartObj>
    </w:sdtPr>
    <w:sdtEndPr>
      <w:rPr>
        <w:rStyle w:val="PageNumber"/>
      </w:rPr>
    </w:sdtEndPr>
    <w:sdtContent>
      <w:p w14:paraId="592FC843" w14:textId="77777777" w:rsidR="00877570" w:rsidRDefault="00877570" w:rsidP="006424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2284EA" w14:textId="77777777" w:rsidR="00877570" w:rsidRDefault="00877570" w:rsidP="006424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626B1" w14:textId="77777777" w:rsidR="00B914A6" w:rsidRDefault="00B914A6">
      <w:pPr>
        <w:spacing w:after="0"/>
      </w:pPr>
      <w:r>
        <w:separator/>
      </w:r>
    </w:p>
  </w:footnote>
  <w:footnote w:type="continuationSeparator" w:id="0">
    <w:p w14:paraId="458B95AC" w14:textId="77777777" w:rsidR="00B914A6" w:rsidRDefault="00B914A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CB6BF" w14:textId="77777777" w:rsidR="00877570" w:rsidRDefault="00877570" w:rsidP="0064243F">
    <w:pPr>
      <w:jc w:val="right"/>
    </w:pPr>
    <w:r>
      <w:rPr>
        <w:noProof/>
      </w:rPr>
      <w:drawing>
        <wp:anchor distT="0" distB="0" distL="114300" distR="114300" simplePos="0" relativeHeight="251659264" behindDoc="0" locked="0" layoutInCell="1" allowOverlap="1" wp14:anchorId="435D84D5" wp14:editId="75BDA775">
          <wp:simplePos x="0" y="0"/>
          <wp:positionH relativeFrom="column">
            <wp:posOffset>0</wp:posOffset>
          </wp:positionH>
          <wp:positionV relativeFrom="paragraph">
            <wp:posOffset>-296545</wp:posOffset>
          </wp:positionV>
          <wp:extent cx="1016000" cy="622300"/>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default.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016000" cy="622300"/>
                  </a:xfrm>
                  <a:prstGeom prst="rect">
                    <a:avLst/>
                  </a:prstGeom>
                </pic:spPr>
              </pic:pic>
            </a:graphicData>
          </a:graphic>
          <wp14:sizeRelH relativeFrom="page">
            <wp14:pctWidth>0</wp14:pctWidth>
          </wp14:sizeRelH>
          <wp14:sizeRelV relativeFrom="page">
            <wp14:pctHeight>0</wp14:pctHeight>
          </wp14:sizeRelV>
        </wp:anchor>
      </w:drawing>
    </w:r>
    <w:del w:id="340" w:author="Schmidt Michael" w:date="2019-02-26T10:34:00Z">
      <w:r w:rsidDel="004A149F">
        <w:delText>Schulungsfall</w:delText>
      </w:r>
    </w:del>
    <w:ins w:id="341" w:author="Schmidt Michael" w:date="2019-02-26T10:34:00Z">
      <w:r>
        <w:t>Schulung kiBon</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A0BDF"/>
    <w:multiLevelType w:val="hybridMultilevel"/>
    <w:tmpl w:val="8CB20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7C46"/>
    <w:multiLevelType w:val="hybridMultilevel"/>
    <w:tmpl w:val="621E81A6"/>
    <w:lvl w:ilvl="0" w:tplc="5E429FBC">
      <w:start w:val="17"/>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522F0E"/>
    <w:multiLevelType w:val="hybridMultilevel"/>
    <w:tmpl w:val="9092C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hmidt Michael">
    <w15:presenceInfo w15:providerId="AD" w15:userId="S::michael.schmidt@dvbern.ch::3f5a11a7-2872-4aa6-97ea-525e2e28b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E4"/>
    <w:rsid w:val="0004615B"/>
    <w:rsid w:val="00046BFC"/>
    <w:rsid w:val="00052C85"/>
    <w:rsid w:val="00087759"/>
    <w:rsid w:val="00106704"/>
    <w:rsid w:val="00110662"/>
    <w:rsid w:val="00136099"/>
    <w:rsid w:val="0013685E"/>
    <w:rsid w:val="00180270"/>
    <w:rsid w:val="0018589C"/>
    <w:rsid w:val="001F0CC4"/>
    <w:rsid w:val="0024392F"/>
    <w:rsid w:val="002858B1"/>
    <w:rsid w:val="002A52F7"/>
    <w:rsid w:val="002B4E92"/>
    <w:rsid w:val="00355405"/>
    <w:rsid w:val="00390EEC"/>
    <w:rsid w:val="003A5F92"/>
    <w:rsid w:val="003D223A"/>
    <w:rsid w:val="003D4EF1"/>
    <w:rsid w:val="004065CB"/>
    <w:rsid w:val="004D0503"/>
    <w:rsid w:val="0050475A"/>
    <w:rsid w:val="0059623B"/>
    <w:rsid w:val="005A7FBB"/>
    <w:rsid w:val="005C7CE4"/>
    <w:rsid w:val="00614C7C"/>
    <w:rsid w:val="006179CB"/>
    <w:rsid w:val="0064243F"/>
    <w:rsid w:val="006F2EDF"/>
    <w:rsid w:val="007A54BE"/>
    <w:rsid w:val="007D735C"/>
    <w:rsid w:val="00820800"/>
    <w:rsid w:val="0084492C"/>
    <w:rsid w:val="00877570"/>
    <w:rsid w:val="00896F56"/>
    <w:rsid w:val="008B448C"/>
    <w:rsid w:val="008C68D1"/>
    <w:rsid w:val="00970AA8"/>
    <w:rsid w:val="009E5A8A"/>
    <w:rsid w:val="009F03E9"/>
    <w:rsid w:val="00A329E7"/>
    <w:rsid w:val="00A3347C"/>
    <w:rsid w:val="00B134EC"/>
    <w:rsid w:val="00B63A62"/>
    <w:rsid w:val="00B67F45"/>
    <w:rsid w:val="00B914A6"/>
    <w:rsid w:val="00BE334D"/>
    <w:rsid w:val="00C150BB"/>
    <w:rsid w:val="00CA5A63"/>
    <w:rsid w:val="00CC183F"/>
    <w:rsid w:val="00D044DA"/>
    <w:rsid w:val="00D330B5"/>
    <w:rsid w:val="00D4048C"/>
    <w:rsid w:val="00D54CC8"/>
    <w:rsid w:val="00D86143"/>
    <w:rsid w:val="00DA3D01"/>
    <w:rsid w:val="00DA6D9A"/>
    <w:rsid w:val="00DB7D5C"/>
    <w:rsid w:val="00DE61C1"/>
    <w:rsid w:val="00E07FDC"/>
    <w:rsid w:val="00E1578D"/>
    <w:rsid w:val="00E55E0D"/>
    <w:rsid w:val="00E6126C"/>
    <w:rsid w:val="00E679E6"/>
    <w:rsid w:val="00E72829"/>
    <w:rsid w:val="00F4255E"/>
    <w:rsid w:val="00F8361F"/>
    <w:rsid w:val="00FC2A34"/>
    <w:rsid w:val="00FC31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D321"/>
  <w15:chartTrackingRefBased/>
  <w15:docId w15:val="{0C8E3BD2-ACCE-4033-B85F-E0941D641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E4"/>
    <w:pPr>
      <w:spacing w:after="240" w:line="240" w:lineRule="auto"/>
    </w:pPr>
    <w:rPr>
      <w:rFonts w:ascii="Open Sans" w:hAnsi="Open Sans" w:cs="Times New Roman (Body CS)"/>
      <w:spacing w:val="10"/>
      <w:sz w:val="24"/>
      <w:szCs w:val="24"/>
    </w:rPr>
  </w:style>
  <w:style w:type="paragraph" w:styleId="Heading1">
    <w:name w:val="heading 1"/>
    <w:basedOn w:val="Normal"/>
    <w:next w:val="Normal"/>
    <w:link w:val="Heading1Char"/>
    <w:autoRedefine/>
    <w:uiPriority w:val="9"/>
    <w:qFormat/>
    <w:rsid w:val="005C7CE4"/>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semiHidden/>
    <w:unhideWhenUsed/>
    <w:qFormat/>
    <w:rsid w:val="00C150BB"/>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CE4"/>
    <w:rPr>
      <w:rFonts w:ascii="Open Sans" w:eastAsiaTheme="majorEastAsia" w:hAnsi="Open Sans" w:cstheme="majorBidi"/>
      <w:b/>
      <w:color w:val="000000" w:themeColor="text1"/>
      <w:spacing w:val="10"/>
      <w:sz w:val="32"/>
      <w:szCs w:val="32"/>
    </w:rPr>
  </w:style>
  <w:style w:type="paragraph" w:styleId="NoSpacing">
    <w:name w:val="No Spacing"/>
    <w:autoRedefine/>
    <w:uiPriority w:val="1"/>
    <w:qFormat/>
    <w:rsid w:val="00B67F45"/>
    <w:pPr>
      <w:spacing w:after="0" w:line="240" w:lineRule="auto"/>
    </w:pPr>
    <w:rPr>
      <w:rFonts w:ascii="Open Sans" w:hAnsi="Open Sans" w:cs="Times New Roman (Body CS)"/>
      <w:noProof/>
      <w:spacing w:val="10"/>
      <w:sz w:val="24"/>
      <w:szCs w:val="24"/>
    </w:rPr>
  </w:style>
  <w:style w:type="paragraph" w:styleId="Title">
    <w:name w:val="Title"/>
    <w:basedOn w:val="Normal"/>
    <w:next w:val="Normal"/>
    <w:link w:val="TitleChar"/>
    <w:autoRedefine/>
    <w:uiPriority w:val="10"/>
    <w:qFormat/>
    <w:rsid w:val="005C7CE4"/>
    <w:pPr>
      <w:pBdr>
        <w:top w:val="single" w:sz="8" w:space="10" w:color="D50025"/>
        <w:left w:val="single" w:sz="8" w:space="4" w:color="D50025"/>
        <w:bottom w:val="single" w:sz="8" w:space="10" w:color="D50025"/>
        <w:right w:val="single" w:sz="8" w:space="4" w:color="D50025"/>
      </w:pBdr>
      <w:shd w:val="solid" w:color="D50025" w:fill="D50025"/>
      <w:spacing w:before="360" w:after="360"/>
      <w:contextualSpacing/>
      <w:jc w:val="center"/>
      <w:outlineLvl w:val="1"/>
    </w:pPr>
    <w:rPr>
      <w:rFonts w:eastAsiaTheme="majorEastAsia" w:cs="Times New Roman (Headings CS)"/>
      <w:b/>
      <w:caps/>
      <w:color w:val="FFFFFF" w:themeColor="background1"/>
      <w:spacing w:val="20"/>
      <w:kern w:val="28"/>
      <w:sz w:val="36"/>
      <w:szCs w:val="56"/>
    </w:rPr>
  </w:style>
  <w:style w:type="character" w:customStyle="1" w:styleId="TitleChar">
    <w:name w:val="Title Char"/>
    <w:basedOn w:val="DefaultParagraphFont"/>
    <w:link w:val="Title"/>
    <w:uiPriority w:val="10"/>
    <w:rsid w:val="005C7CE4"/>
    <w:rPr>
      <w:rFonts w:ascii="Open Sans" w:eastAsiaTheme="majorEastAsia" w:hAnsi="Open Sans" w:cs="Times New Roman (Headings CS)"/>
      <w:b/>
      <w:caps/>
      <w:color w:val="FFFFFF" w:themeColor="background1"/>
      <w:spacing w:val="20"/>
      <w:kern w:val="28"/>
      <w:sz w:val="36"/>
      <w:szCs w:val="56"/>
      <w:shd w:val="solid" w:color="D50025" w:fill="D50025"/>
    </w:rPr>
  </w:style>
  <w:style w:type="paragraph" w:styleId="Footer">
    <w:name w:val="footer"/>
    <w:basedOn w:val="Normal"/>
    <w:link w:val="FooterChar"/>
    <w:uiPriority w:val="99"/>
    <w:unhideWhenUsed/>
    <w:rsid w:val="005C7CE4"/>
    <w:pPr>
      <w:tabs>
        <w:tab w:val="center" w:pos="4680"/>
        <w:tab w:val="right" w:pos="9360"/>
      </w:tabs>
    </w:pPr>
  </w:style>
  <w:style w:type="character" w:customStyle="1" w:styleId="FooterChar">
    <w:name w:val="Footer Char"/>
    <w:basedOn w:val="DefaultParagraphFont"/>
    <w:link w:val="Footer"/>
    <w:uiPriority w:val="99"/>
    <w:rsid w:val="005C7CE4"/>
    <w:rPr>
      <w:rFonts w:ascii="Open Sans" w:hAnsi="Open Sans" w:cs="Times New Roman (Body CS)"/>
      <w:spacing w:val="10"/>
      <w:sz w:val="24"/>
      <w:szCs w:val="24"/>
    </w:rPr>
  </w:style>
  <w:style w:type="character" w:styleId="PageNumber">
    <w:name w:val="page number"/>
    <w:basedOn w:val="DefaultParagraphFont"/>
    <w:uiPriority w:val="99"/>
    <w:semiHidden/>
    <w:unhideWhenUsed/>
    <w:rsid w:val="005C7CE4"/>
  </w:style>
  <w:style w:type="character" w:styleId="Hyperlink">
    <w:name w:val="Hyperlink"/>
    <w:basedOn w:val="DefaultParagraphFont"/>
    <w:uiPriority w:val="99"/>
    <w:unhideWhenUsed/>
    <w:rsid w:val="005C7CE4"/>
    <w:rPr>
      <w:color w:val="0563C1" w:themeColor="hyperlink"/>
      <w:u w:val="single"/>
    </w:rPr>
  </w:style>
  <w:style w:type="table" w:styleId="TableGrid">
    <w:name w:val="Table Grid"/>
    <w:basedOn w:val="TableNormal"/>
    <w:uiPriority w:val="39"/>
    <w:rsid w:val="005C7CE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C7CE4"/>
    <w:rPr>
      <w:sz w:val="16"/>
      <w:szCs w:val="16"/>
    </w:rPr>
  </w:style>
  <w:style w:type="paragraph" w:styleId="CommentText">
    <w:name w:val="annotation text"/>
    <w:basedOn w:val="Normal"/>
    <w:link w:val="CommentTextChar"/>
    <w:uiPriority w:val="99"/>
    <w:semiHidden/>
    <w:unhideWhenUsed/>
    <w:rsid w:val="005C7CE4"/>
    <w:rPr>
      <w:sz w:val="20"/>
      <w:szCs w:val="20"/>
    </w:rPr>
  </w:style>
  <w:style w:type="character" w:customStyle="1" w:styleId="CommentTextChar">
    <w:name w:val="Comment Text Char"/>
    <w:basedOn w:val="DefaultParagraphFont"/>
    <w:link w:val="CommentText"/>
    <w:uiPriority w:val="99"/>
    <w:semiHidden/>
    <w:rsid w:val="005C7CE4"/>
    <w:rPr>
      <w:rFonts w:ascii="Open Sans" w:hAnsi="Open Sans" w:cs="Times New Roman (Body CS)"/>
      <w:spacing w:val="10"/>
      <w:sz w:val="20"/>
      <w:szCs w:val="20"/>
    </w:rPr>
  </w:style>
  <w:style w:type="paragraph" w:styleId="ListParagraph">
    <w:name w:val="List Paragraph"/>
    <w:basedOn w:val="Normal"/>
    <w:uiPriority w:val="34"/>
    <w:qFormat/>
    <w:rsid w:val="005C7CE4"/>
    <w:pPr>
      <w:ind w:left="720"/>
      <w:contextualSpacing/>
    </w:pPr>
  </w:style>
  <w:style w:type="paragraph" w:styleId="BalloonText">
    <w:name w:val="Balloon Text"/>
    <w:basedOn w:val="Normal"/>
    <w:link w:val="BalloonTextChar"/>
    <w:uiPriority w:val="99"/>
    <w:semiHidden/>
    <w:unhideWhenUsed/>
    <w:rsid w:val="005C7CE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CE4"/>
    <w:rPr>
      <w:rFonts w:ascii="Segoe UI" w:hAnsi="Segoe UI" w:cs="Segoe UI"/>
      <w:spacing w:val="10"/>
      <w:sz w:val="18"/>
      <w:szCs w:val="18"/>
    </w:rPr>
  </w:style>
  <w:style w:type="character" w:styleId="UnresolvedMention">
    <w:name w:val="Unresolved Mention"/>
    <w:basedOn w:val="DefaultParagraphFont"/>
    <w:uiPriority w:val="99"/>
    <w:semiHidden/>
    <w:unhideWhenUsed/>
    <w:rsid w:val="00D86143"/>
    <w:rPr>
      <w:color w:val="605E5C"/>
      <w:shd w:val="clear" w:color="auto" w:fill="E1DFDD"/>
    </w:rPr>
  </w:style>
  <w:style w:type="character" w:customStyle="1" w:styleId="Heading2Char">
    <w:name w:val="Heading 2 Char"/>
    <w:basedOn w:val="DefaultParagraphFont"/>
    <w:link w:val="Heading2"/>
    <w:uiPriority w:val="9"/>
    <w:semiHidden/>
    <w:rsid w:val="00C150BB"/>
    <w:rPr>
      <w:rFonts w:asciiTheme="majorHAnsi" w:eastAsiaTheme="majorEastAsia" w:hAnsiTheme="majorHAnsi" w:cstheme="majorBidi"/>
      <w:b/>
      <w:color w:val="000000" w:themeColor="text1"/>
      <w:spacing w:val="10"/>
      <w:sz w:val="28"/>
      <w:szCs w:val="26"/>
    </w:rPr>
  </w:style>
  <w:style w:type="paragraph" w:styleId="CommentSubject">
    <w:name w:val="annotation subject"/>
    <w:basedOn w:val="CommentText"/>
    <w:next w:val="CommentText"/>
    <w:link w:val="CommentSubjectChar"/>
    <w:uiPriority w:val="99"/>
    <w:semiHidden/>
    <w:unhideWhenUsed/>
    <w:rsid w:val="002858B1"/>
    <w:rPr>
      <w:b/>
      <w:bCs/>
    </w:rPr>
  </w:style>
  <w:style w:type="character" w:customStyle="1" w:styleId="CommentSubjectChar">
    <w:name w:val="Comment Subject Char"/>
    <w:basedOn w:val="CommentTextChar"/>
    <w:link w:val="CommentSubject"/>
    <w:uiPriority w:val="99"/>
    <w:semiHidden/>
    <w:rsid w:val="002858B1"/>
    <w:rPr>
      <w:rFonts w:ascii="Open Sans" w:hAnsi="Open Sans" w:cs="Times New Roman (Body CS)"/>
      <w:b/>
      <w:bCs/>
      <w:spacing w:val="10"/>
      <w:sz w:val="20"/>
      <w:szCs w:val="20"/>
    </w:rPr>
  </w:style>
  <w:style w:type="character" w:styleId="FollowedHyperlink">
    <w:name w:val="FollowedHyperlink"/>
    <w:basedOn w:val="DefaultParagraphFont"/>
    <w:uiPriority w:val="99"/>
    <w:semiHidden/>
    <w:unhideWhenUsed/>
    <w:rsid w:val="00DA6D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3468">
      <w:bodyDiv w:val="1"/>
      <w:marLeft w:val="0"/>
      <w:marRight w:val="0"/>
      <w:marTop w:val="0"/>
      <w:marBottom w:val="0"/>
      <w:divBdr>
        <w:top w:val="none" w:sz="0" w:space="0" w:color="auto"/>
        <w:left w:val="none" w:sz="0" w:space="0" w:color="auto"/>
        <w:bottom w:val="none" w:sz="0" w:space="0" w:color="auto"/>
        <w:right w:val="none" w:sz="0" w:space="0" w:color="auto"/>
      </w:divBdr>
    </w:div>
    <w:div w:id="205530488">
      <w:bodyDiv w:val="1"/>
      <w:marLeft w:val="0"/>
      <w:marRight w:val="0"/>
      <w:marTop w:val="0"/>
      <w:marBottom w:val="0"/>
      <w:divBdr>
        <w:top w:val="none" w:sz="0" w:space="0" w:color="auto"/>
        <w:left w:val="none" w:sz="0" w:space="0" w:color="auto"/>
        <w:bottom w:val="none" w:sz="0" w:space="0" w:color="auto"/>
        <w:right w:val="none" w:sz="0" w:space="0" w:color="auto"/>
      </w:divBdr>
    </w:div>
    <w:div w:id="1339187281">
      <w:bodyDiv w:val="1"/>
      <w:marLeft w:val="0"/>
      <w:marRight w:val="0"/>
      <w:marTop w:val="0"/>
      <w:marBottom w:val="0"/>
      <w:divBdr>
        <w:top w:val="none" w:sz="0" w:space="0" w:color="auto"/>
        <w:left w:val="none" w:sz="0" w:space="0" w:color="auto"/>
        <w:bottom w:val="none" w:sz="0" w:space="0" w:color="auto"/>
        <w:right w:val="none" w:sz="0" w:space="0" w:color="auto"/>
      </w:divBdr>
    </w:div>
    <w:div w:id="137634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0.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uat-kibon.dvbern.ch/web/" TargetMode="External"/><Relationship Id="rId20" Type="http://schemas.openxmlformats.org/officeDocument/2006/relationships/hyperlink" Target="https://uat-kibon.dvbern.ch/web/"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mailto:support@kibon.ch"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s://uat.kibon.ch"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ibon.ch"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svg"/><Relationship Id="rId1"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F03B6-D046-7443-AD5D-CF357FED6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2595</Words>
  <Characters>14792</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Loosli Romana</dc:creator>
  <cp:keywords/>
  <dc:description/>
  <cp:lastModifiedBy>Schmidt Michael</cp:lastModifiedBy>
  <cp:revision>3</cp:revision>
  <cp:lastPrinted>2019-04-17T06:59:00Z</cp:lastPrinted>
  <dcterms:created xsi:type="dcterms:W3CDTF">2019-04-17T14:41:00Z</dcterms:created>
  <dcterms:modified xsi:type="dcterms:W3CDTF">2019-04-17T14:41:00Z</dcterms:modified>
</cp:coreProperties>
</file>