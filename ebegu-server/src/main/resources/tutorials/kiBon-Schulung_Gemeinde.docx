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9FD04" w14:textId="56655AAC" w:rsidR="00CB0574" w:rsidRPr="005411F5" w:rsidRDefault="00815A03" w:rsidP="002E3259">
      <w:pPr>
        <w:pStyle w:val="Title"/>
      </w:pPr>
      <w:r>
        <w:t>Willkommen zu kibon</w:t>
      </w:r>
    </w:p>
    <w:p w14:paraId="624C69DA" w14:textId="062C5C0A" w:rsidR="006903F6" w:rsidRDefault="00815A03" w:rsidP="003B65CB">
      <w:r>
        <w:t>Willkommen bei der Schulung zu kiBon. Mit dieser Schulung lernen Sie die Prozesse sowie die unterschiedlichen Rollen innerhalb von kiBon kennen mit dem Ziel, dass Sie nach dieser Schulung in der Lage sind, die Pflichten Ihrer Gemeinde zu erfüllen.</w:t>
      </w:r>
    </w:p>
    <w:p w14:paraId="2885C383" w14:textId="208661EC" w:rsidR="00072A2A" w:rsidRDefault="00F6023E" w:rsidP="003B65CB">
      <w:r>
        <w:rPr>
          <w:noProof/>
        </w:rPr>
        <w:drawing>
          <wp:anchor distT="0" distB="0" distL="114300" distR="114300" simplePos="0" relativeHeight="251659264" behindDoc="0" locked="0" layoutInCell="1" allowOverlap="1" wp14:anchorId="0BE2A7AE" wp14:editId="1E4F3750">
            <wp:simplePos x="0" y="0"/>
            <wp:positionH relativeFrom="column">
              <wp:posOffset>-504825</wp:posOffset>
            </wp:positionH>
            <wp:positionV relativeFrom="paragraph">
              <wp:posOffset>567055</wp:posOffset>
            </wp:positionV>
            <wp:extent cx="6758305" cy="4045585"/>
            <wp:effectExtent l="0" t="0" r="0" b="571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ame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58305" cy="4045585"/>
                    </a:xfrm>
                    <a:prstGeom prst="rect">
                      <a:avLst/>
                    </a:prstGeom>
                  </pic:spPr>
                </pic:pic>
              </a:graphicData>
            </a:graphic>
            <wp14:sizeRelH relativeFrom="page">
              <wp14:pctWidth>0</wp14:pctWidth>
            </wp14:sizeRelH>
            <wp14:sizeRelV relativeFrom="page">
              <wp14:pctHeight>0</wp14:pctHeight>
            </wp14:sizeRelV>
          </wp:anchor>
        </w:drawing>
      </w:r>
      <w:r w:rsidR="00815A03">
        <w:t>Mittels kiBon werden Gesuche für Betreuungsgutscheine abgewickelt und mit allen involvierten Parteien verwaltet.</w:t>
      </w:r>
    </w:p>
    <w:p w14:paraId="548B55C4" w14:textId="1F3EEE68" w:rsidR="00072A2A" w:rsidRDefault="00046643" w:rsidP="003B65CB">
      <w:r>
        <w:br/>
      </w:r>
      <w:r w:rsidR="00072A2A">
        <w:t xml:space="preserve">Wie </w:t>
      </w:r>
      <w:del w:id="0" w:author="Schmidt Michael" w:date="2019-02-28T14:12:00Z">
        <w:r w:rsidR="00072A2A" w:rsidDel="00BC71B6">
          <w:delText>Sie aus dem</w:delText>
        </w:r>
      </w:del>
      <w:ins w:id="1" w:author="Schmidt Michael" w:date="2019-02-28T14:12:00Z">
        <w:r w:rsidR="00BC71B6">
          <w:t>im</w:t>
        </w:r>
      </w:ins>
      <w:r w:rsidR="00072A2A">
        <w:t xml:space="preserve"> Diagramm </w:t>
      </w:r>
      <w:del w:id="2" w:author="Schmidt Michael" w:date="2019-02-28T14:12:00Z">
        <w:r w:rsidR="00072A2A" w:rsidDel="00BC71B6">
          <w:delText>herauslesen</w:delText>
        </w:r>
      </w:del>
      <w:ins w:id="3" w:author="Schmidt Michael" w:date="2019-02-28T14:12:00Z">
        <w:r w:rsidR="00BC71B6">
          <w:t>dargestellt</w:t>
        </w:r>
      </w:ins>
      <w:r w:rsidR="00072A2A">
        <w:t>, sind Ihre Kernaufgaben als Gemeinde</w:t>
      </w:r>
      <w:del w:id="4" w:author="Schmidt Michael" w:date="2019-02-28T14:14:00Z">
        <w:r w:rsidR="00072A2A" w:rsidDel="00BC71B6">
          <w:delText>,</w:delText>
        </w:r>
      </w:del>
      <w:r w:rsidR="00072A2A">
        <w:t xml:space="preserve"> Gesuche zu kontrollieren </w:t>
      </w:r>
      <w:ins w:id="5" w:author="Schmidt Michael" w:date="2019-02-28T14:13:00Z">
        <w:r w:rsidR="00BC71B6">
          <w:t>und</w:t>
        </w:r>
      </w:ins>
      <w:del w:id="6" w:author="Schmidt Michael" w:date="2019-02-28T14:13:00Z">
        <w:r w:rsidR="00072A2A" w:rsidDel="00BC71B6">
          <w:delText>&amp;</w:delText>
        </w:r>
      </w:del>
      <w:r w:rsidR="00072A2A">
        <w:t xml:space="preserve"> korrigieren</w:t>
      </w:r>
      <w:r w:rsidR="00946581">
        <w:t>, zu verfügen und einen monatlichen Zahlungslauf zu erstellen.</w:t>
      </w:r>
      <w:r w:rsidR="005E6D1D">
        <w:t xml:space="preserve"> kiBon dient dabei als </w:t>
      </w:r>
      <w:r w:rsidR="00FD5BDE">
        <w:t>Schnittstelle zwischen den Familien, den Institutionen und Ihnen als Gemeinde.</w:t>
      </w:r>
    </w:p>
    <w:p w14:paraId="00661AB9" w14:textId="77777777" w:rsidR="00FD5BDE" w:rsidRDefault="00FD5BDE" w:rsidP="003B65CB">
      <w:r>
        <w:t>Nach dieser Schulung werden Sie wissen, wie Sie Ihre Kernaufgaben mittels kiBon erfolgreich durchführen können.</w:t>
      </w:r>
      <w:r w:rsidR="003C6610">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6D9"/>
        <w:tblLook w:val="04A0" w:firstRow="1" w:lastRow="0" w:firstColumn="1" w:lastColumn="0" w:noHBand="0" w:noVBand="1"/>
      </w:tblPr>
      <w:tblGrid>
        <w:gridCol w:w="1134"/>
        <w:gridCol w:w="7886"/>
      </w:tblGrid>
      <w:tr w:rsidR="003C6610" w14:paraId="35443607" w14:textId="77777777" w:rsidTr="00220297">
        <w:tc>
          <w:tcPr>
            <w:tcW w:w="1134" w:type="dxa"/>
            <w:shd w:val="clear" w:color="auto" w:fill="FFF6D9"/>
            <w:vAlign w:val="center"/>
          </w:tcPr>
          <w:p w14:paraId="681BC880" w14:textId="73B58D78" w:rsidR="00FD5BDE" w:rsidRPr="00ED6F4B" w:rsidRDefault="003C6610" w:rsidP="00220297">
            <w:pPr>
              <w:pStyle w:val="NoSpacing"/>
            </w:pPr>
            <w:del w:id="7" w:author="Schmidt Michael" w:date="2019-03-01T16:14:00Z">
              <w:r w:rsidRPr="00ED6F4B" w:rsidDel="00630A62">
                <w:lastRenderedPageBreak/>
                <w:drawing>
                  <wp:inline distT="0" distB="0" distL="0" distR="0" wp14:anchorId="11D993E4" wp14:editId="17012510">
                    <wp:extent cx="442210" cy="4422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p_warning_248848_FFD55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183" cy="450183"/>
                            </a:xfrm>
                            <a:prstGeom prst="rect">
                              <a:avLst/>
                            </a:prstGeom>
                          </pic:spPr>
                        </pic:pic>
                      </a:graphicData>
                    </a:graphic>
                  </wp:inline>
                </w:drawing>
              </w:r>
            </w:del>
            <w:ins w:id="8" w:author="Schmidt Michael" w:date="2019-03-01T16:13:00Z">
              <w:r w:rsidR="00630A62">
                <w:drawing>
                  <wp:inline distT="0" distB="0" distL="0" distR="0" wp14:anchorId="5C08AC24" wp14:editId="045CB5C2">
                    <wp:extent cx="472969" cy="472969"/>
                    <wp:effectExtent l="0" t="0" r="0"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p_warning_228825_000000.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84600" cy="484600"/>
                            </a:xfrm>
                            <a:prstGeom prst="rect">
                              <a:avLst/>
                            </a:prstGeom>
                          </pic:spPr>
                        </pic:pic>
                      </a:graphicData>
                    </a:graphic>
                  </wp:inline>
                </w:drawing>
              </w:r>
            </w:ins>
          </w:p>
        </w:tc>
        <w:tc>
          <w:tcPr>
            <w:tcW w:w="7886" w:type="dxa"/>
            <w:shd w:val="clear" w:color="auto" w:fill="FFF6D9"/>
            <w:vAlign w:val="center"/>
          </w:tcPr>
          <w:p w14:paraId="0CE7D788" w14:textId="77777777" w:rsidR="00FD5BDE" w:rsidRPr="00220297" w:rsidRDefault="003C6610" w:rsidP="00220297">
            <w:pPr>
              <w:pStyle w:val="NoSpacing"/>
              <w:jc w:val="left"/>
              <w:rPr>
                <w:b/>
              </w:rPr>
            </w:pPr>
            <w:r>
              <w:br/>
              <w:t xml:space="preserve">Die Schulung wird auf einem Test-System durchgeführt. Sobald die Schulung abgeschlossen ist, verwenden Sie bitte wieder das offizielle System unter </w:t>
            </w:r>
            <w:hyperlink r:id="rId12" w:history="1">
              <w:r w:rsidRPr="00E46D6D">
                <w:rPr>
                  <w:rStyle w:val="Hyperlink"/>
                  <w:b/>
                </w:rPr>
                <w:t>https://www.kibon.ch</w:t>
              </w:r>
            </w:hyperlink>
            <w:r>
              <w:t>!</w:t>
            </w:r>
            <w:r>
              <w:rPr>
                <w:b/>
              </w:rPr>
              <w:t xml:space="preserve"> </w:t>
            </w:r>
            <w:r>
              <w:rPr>
                <w:b/>
              </w:rPr>
              <w:br/>
            </w:r>
          </w:p>
        </w:tc>
      </w:tr>
    </w:tbl>
    <w:p w14:paraId="14D9782C" w14:textId="502D86BB" w:rsidR="00FD5BDE" w:rsidRDefault="003C6610" w:rsidP="003B65CB">
      <w:del w:id="9" w:author="Schmidt Michael" w:date="2019-03-01T11:07:00Z">
        <w:r w:rsidDel="007B0D1A">
          <w:delText xml:space="preserve"> </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D84ED9" w:rsidRPr="00DA6D9A" w14:paraId="635347AB" w14:textId="77777777" w:rsidTr="00D0492E">
        <w:trPr>
          <w:ins w:id="10" w:author="Schmidt Michael" w:date="2019-02-26T10:48:00Z"/>
        </w:trPr>
        <w:tc>
          <w:tcPr>
            <w:tcW w:w="1134" w:type="dxa"/>
            <w:shd w:val="clear" w:color="auto" w:fill="C9E6F7"/>
            <w:vAlign w:val="center"/>
          </w:tcPr>
          <w:p w14:paraId="13E39571" w14:textId="77777777" w:rsidR="00D84ED9" w:rsidRPr="00131AAE" w:rsidRDefault="00D84ED9" w:rsidP="00D0492E">
            <w:pPr>
              <w:pStyle w:val="NoSpacing"/>
              <w:rPr>
                <w:ins w:id="11" w:author="Schmidt Michael" w:date="2019-02-26T10:48:00Z"/>
              </w:rPr>
            </w:pPr>
            <w:ins w:id="12" w:author="Schmidt Michael" w:date="2019-03-01T16:17:00Z">
              <w:r>
                <w:drawing>
                  <wp:inline distT="0" distB="0" distL="0" distR="0" wp14:anchorId="0CF15958" wp14:editId="21FD3FDD">
                    <wp:extent cx="472969" cy="472969"/>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1CE8C46E" w14:textId="77777777" w:rsidR="00D84ED9" w:rsidRPr="00D84ED9" w:rsidRDefault="00D84ED9" w:rsidP="00D84ED9">
            <w:pPr>
              <w:pStyle w:val="NoSpacing"/>
              <w:jc w:val="left"/>
            </w:pPr>
            <w:r>
              <w:rPr>
                <w:lang w:val="de-DE"/>
              </w:rPr>
              <w:br/>
            </w:r>
            <w:r w:rsidRPr="00D84ED9">
              <w:t xml:space="preserve">Wir empfehlen Ihnen für die Arbeit mit kiBon sofern möglich den Browser </w:t>
            </w:r>
            <w:r w:rsidRPr="00D84ED9">
              <w:rPr>
                <w:b/>
              </w:rPr>
              <w:t>Google Chrome</w:t>
            </w:r>
            <w:r w:rsidRPr="00D84ED9">
              <w:t xml:space="preserve"> zu verwenden.</w:t>
            </w:r>
          </w:p>
          <w:p w14:paraId="28C4622A" w14:textId="77777777" w:rsidR="00D84ED9" w:rsidRPr="00D84ED9" w:rsidRDefault="00D84ED9" w:rsidP="00D84ED9">
            <w:pPr>
              <w:pStyle w:val="NoSpacing"/>
              <w:jc w:val="left"/>
              <w:rPr>
                <w:ins w:id="13" w:author="Schmidt Michael" w:date="2019-02-26T10:48:00Z"/>
                <w:u w:val="single"/>
              </w:rPr>
            </w:pPr>
            <w:r w:rsidRPr="00D84ED9">
              <w:rPr>
                <w:u w:val="single"/>
              </w:rPr>
              <w:fldChar w:fldCharType="begin"/>
            </w:r>
            <w:r w:rsidRPr="00D84ED9">
              <w:rPr>
                <w:u w:val="single"/>
              </w:rPr>
              <w:instrText xml:space="preserve"> HYPERLINK "https://www.google.ch/chrome" </w:instrText>
            </w:r>
            <w:r w:rsidRPr="00D84ED9">
              <w:rPr>
                <w:u w:val="single"/>
              </w:rPr>
              <w:fldChar w:fldCharType="separate"/>
            </w:r>
            <w:r w:rsidRPr="00D84ED9">
              <w:rPr>
                <w:u w:val="single"/>
              </w:rPr>
              <w:t>https://www.google.ch/chrome</w:t>
            </w:r>
            <w:r w:rsidRPr="00D84ED9">
              <w:rPr>
                <w:u w:val="single"/>
              </w:rPr>
              <w:fldChar w:fldCharType="end"/>
            </w:r>
            <w:r w:rsidRPr="00D84ED9">
              <w:rPr>
                <w:u w:val="single"/>
              </w:rPr>
              <w:t xml:space="preserve"> </w:t>
            </w:r>
          </w:p>
          <w:p w14:paraId="10F6B390" w14:textId="77777777" w:rsidR="00D84ED9" w:rsidRPr="00046BFC" w:rsidRDefault="00D84ED9" w:rsidP="00D0492E">
            <w:pPr>
              <w:pStyle w:val="NoSpacing"/>
              <w:rPr>
                <w:ins w:id="14" w:author="Schmidt Michael" w:date="2019-02-26T10:48:00Z"/>
                <w:lang w:val="de-DE"/>
              </w:rPr>
            </w:pPr>
          </w:p>
        </w:tc>
      </w:tr>
    </w:tbl>
    <w:p w14:paraId="5F096F4D" w14:textId="2BAED8C7" w:rsidR="003B65CB" w:rsidRPr="005411F5" w:rsidRDefault="003C6610" w:rsidP="002E3259">
      <w:pPr>
        <w:pStyle w:val="Title"/>
      </w:pPr>
      <w:r>
        <w:t>Auf kiBon registrieren</w:t>
      </w:r>
    </w:p>
    <w:p w14:paraId="07FFB5C4" w14:textId="46CA2824" w:rsidR="00FD5BDE" w:rsidRDefault="00FD5BDE" w:rsidP="00FD5BDE">
      <w:pPr>
        <w:rPr>
          <w:ins w:id="15" w:author="Schmidt Michael" w:date="2019-02-26T10:48:00Z"/>
        </w:rPr>
      </w:pPr>
      <w:del w:id="16" w:author="Schmidt Michael" w:date="2019-02-26T10:46:00Z">
        <w:r w:rsidRPr="005411F5" w:rsidDel="00CE0C09">
          <w:delText>Um die Schulung zu starten, folgend Sie den Anweisungen in der Einladungs-Mail.</w:delText>
        </w:r>
      </w:del>
      <w:ins w:id="17" w:author="Schmidt Michael" w:date="2019-02-26T10:46:00Z">
        <w:r w:rsidR="00CE0C09">
          <w:t xml:space="preserve">Sie haben </w:t>
        </w:r>
      </w:ins>
      <w:ins w:id="18" w:author="Schmidt Michael" w:date="2019-02-28T14:16:00Z">
        <w:r w:rsidR="00BC71B6">
          <w:t>zu</w:t>
        </w:r>
      </w:ins>
      <w:ins w:id="19" w:author="Schmidt Michael" w:date="2019-02-26T10:46:00Z">
        <w:r w:rsidR="00CE0C09">
          <w:t xml:space="preserve"> diesem Dokument </w:t>
        </w:r>
      </w:ins>
      <w:ins w:id="20" w:author="Schmidt Michael" w:date="2019-02-26T10:47:00Z">
        <w:r w:rsidR="00CE0C09">
          <w:t xml:space="preserve">eine Einladungs-E-Mail erhalten. Lesen Sie </w:t>
        </w:r>
      </w:ins>
      <w:ins w:id="21" w:author="Schmidt Michael" w:date="2019-02-28T14:17:00Z">
        <w:r w:rsidR="00BC71B6">
          <w:t>diese</w:t>
        </w:r>
      </w:ins>
      <w:ins w:id="22" w:author="Schmidt Michael" w:date="2019-02-26T10:47:00Z">
        <w:r w:rsidR="00CE0C09">
          <w:t xml:space="preserve"> durch, drücken Sie auf den Einladungslink und folgen Sie </w:t>
        </w:r>
      </w:ins>
      <w:ins w:id="23" w:author="Schmidt Michael" w:date="2019-02-26T10:48:00Z">
        <w:r w:rsidR="00CE0C09">
          <w:t>den Anweisungen auf der Webseite bis zum Profil Ihrer Gemeinde.</w:t>
        </w:r>
      </w:ins>
      <w:ins w:id="24" w:author="Schmidt Michael" w:date="2019-02-26T10:46:00Z">
        <w:r w:rsidR="00CE0C09">
          <w:t xml:space="preserve">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CE0C09" w14:paraId="3FCBC054" w14:textId="77777777" w:rsidTr="00CA5794">
        <w:trPr>
          <w:ins w:id="25" w:author="Schmidt Michael" w:date="2019-02-26T10:48:00Z"/>
        </w:trPr>
        <w:tc>
          <w:tcPr>
            <w:tcW w:w="1134" w:type="dxa"/>
            <w:shd w:val="clear" w:color="auto" w:fill="C9E6F7"/>
            <w:vAlign w:val="center"/>
          </w:tcPr>
          <w:p w14:paraId="0718AAEC" w14:textId="4A91C16E" w:rsidR="00CE0C09" w:rsidRPr="00131AAE" w:rsidRDefault="00630A62" w:rsidP="00CA5794">
            <w:pPr>
              <w:pStyle w:val="NoSpacing"/>
              <w:rPr>
                <w:ins w:id="26" w:author="Schmidt Michael" w:date="2019-02-26T10:48:00Z"/>
              </w:rPr>
            </w:pPr>
            <w:ins w:id="27" w:author="Schmidt Michael" w:date="2019-03-01T16:17:00Z">
              <w:r>
                <w:drawing>
                  <wp:inline distT="0" distB="0" distL="0" distR="0" wp14:anchorId="54D73403" wp14:editId="54B664F0">
                    <wp:extent cx="472969" cy="472969"/>
                    <wp:effectExtent l="0" t="0" r="0" b="0"/>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3A38C414" w14:textId="701B1CC4" w:rsidR="00CE0C09" w:rsidRDefault="00CE0C09">
            <w:pPr>
              <w:pStyle w:val="NoSpacing"/>
              <w:jc w:val="left"/>
              <w:rPr>
                <w:ins w:id="28" w:author="Schmidt Michael" w:date="2019-02-26T10:48:00Z"/>
              </w:rPr>
            </w:pPr>
            <w:ins w:id="29" w:author="Schmidt Michael" w:date="2019-02-26T10:48:00Z">
              <w:r>
                <w:br/>
              </w:r>
              <w:r w:rsidRPr="00CE0C09">
                <w:rPr>
                  <w:rPrChange w:id="30" w:author="Schmidt Michael" w:date="2019-02-26T10:48:00Z">
                    <w:rPr>
                      <w:b/>
                    </w:rPr>
                  </w:rPrChange>
                </w:rPr>
                <w:t>kiBon</w:t>
              </w:r>
              <w:r>
                <w:t xml:space="preserve"> verwendet das BE-Login für die Account-Ver</w:t>
              </w:r>
            </w:ins>
            <w:ins w:id="31" w:author="Schmidt Michael" w:date="2019-02-26T10:49:00Z">
              <w:r>
                <w:t>waltung</w:t>
              </w:r>
            </w:ins>
            <w:ins w:id="32" w:author="Schmidt Michael" w:date="2019-03-01T13:37:00Z">
              <w:r w:rsidR="001A0F31">
                <w:t>, deshalb</w:t>
              </w:r>
            </w:ins>
            <w:ins w:id="33" w:author="Schmidt Michael" w:date="2019-02-26T10:49:00Z">
              <w:r>
                <w:t xml:space="preserve"> benötigen Sie einen BE-Login-Account.</w:t>
              </w:r>
            </w:ins>
          </w:p>
          <w:p w14:paraId="21FE9CA2" w14:textId="77777777" w:rsidR="00CE0C09" w:rsidRPr="00220297" w:rsidRDefault="00CE0C09">
            <w:pPr>
              <w:pStyle w:val="NoSpacing"/>
              <w:jc w:val="left"/>
              <w:rPr>
                <w:ins w:id="34" w:author="Schmidt Michael" w:date="2019-02-26T10:48:00Z"/>
              </w:rPr>
              <w:pPrChange w:id="35" w:author="Schmidt Michael" w:date="2019-02-26T10:48:00Z">
                <w:pPr>
                  <w:pStyle w:val="NoSpacing"/>
                </w:pPr>
              </w:pPrChange>
            </w:pPr>
          </w:p>
        </w:tc>
      </w:tr>
    </w:tbl>
    <w:p w14:paraId="4E2BF311" w14:textId="77777777" w:rsidR="00CE0C09" w:rsidRDefault="00CE0C09">
      <w:pPr>
        <w:pStyle w:val="NoSpacing"/>
        <w:pPrChange w:id="36" w:author="Schmidt Michael" w:date="2019-02-26T10:49:00Z">
          <w:pPr/>
        </w:pPrChange>
      </w:pPr>
    </w:p>
    <w:p w14:paraId="77ECDD0B" w14:textId="4D255B5E" w:rsidR="006946DA" w:rsidRPr="00F147AF" w:rsidRDefault="006946DA" w:rsidP="00FD5BDE">
      <w:pPr>
        <w:rPr>
          <w:u w:val="double"/>
          <w:rPrChange w:id="37" w:author="Schmidt Michael" w:date="2019-02-25T12:48:00Z">
            <w:rPr/>
          </w:rPrChange>
        </w:rPr>
      </w:pPr>
      <w:r>
        <w:t xml:space="preserve">Sobald Sie auf das Profil Ihrer Gemeinde </w:t>
      </w:r>
      <w:del w:id="38" w:author="Schmidt Michael" w:date="2019-03-01T13:38:00Z">
        <w:r w:rsidDel="001A0F31">
          <w:delText>gelangt sind</w:delText>
        </w:r>
      </w:del>
      <w:ins w:id="39" w:author="Schmidt Michael" w:date="2019-03-01T13:38:00Z">
        <w:r w:rsidR="001A0F31">
          <w:t>gelangen</w:t>
        </w:r>
      </w:ins>
      <w:r>
        <w:t>, sind Sie erfolgreich auf kiBon registriert. Der letzte Schritt ist</w:t>
      </w:r>
      <w:del w:id="40" w:author="Schmidt Michael" w:date="2019-03-01T13:38:00Z">
        <w:r w:rsidDel="001A0F31">
          <w:delText xml:space="preserve"> jetzt noch</w:delText>
        </w:r>
      </w:del>
      <w:r>
        <w:t xml:space="preserve">, Ihr Gemeinde-Profil zu komplettieren. </w:t>
      </w:r>
    </w:p>
    <w:p w14:paraId="54E8DBB7" w14:textId="726E1B8D" w:rsidR="0089464A" w:rsidRDefault="00041CF0" w:rsidP="00FD5BDE">
      <w:r>
        <w:t xml:space="preserve">Die Gemeinde wird gemäss dem ASIV-Regelwerk konfiguriert. Sie können </w:t>
      </w:r>
      <w:del w:id="41" w:author="Schmidt Michael" w:date="2019-03-01T13:44:00Z">
        <w:r w:rsidR="00695B81" w:rsidDel="001A0F31">
          <w:delText xml:space="preserve">jedoch </w:delText>
        </w:r>
      </w:del>
      <w:ins w:id="42" w:author="Schmidt Michael" w:date="2019-03-01T13:44:00Z">
        <w:r w:rsidR="001A0F31">
          <w:t xml:space="preserve">dennoch </w:t>
        </w:r>
      </w:ins>
      <w:r w:rsidR="00695B81">
        <w:t xml:space="preserve">die Kontingentierung </w:t>
      </w:r>
      <w:r w:rsidR="0096690C">
        <w:t xml:space="preserve">erlauben </w:t>
      </w:r>
      <w:del w:id="43" w:author="Schmidt Michael" w:date="2019-02-28T14:20:00Z">
        <w:r w:rsidR="0096690C" w:rsidDel="00BC71B6">
          <w:delText xml:space="preserve">sowie </w:delText>
        </w:r>
      </w:del>
      <w:ins w:id="44" w:author="Schmidt Michael" w:date="2019-02-28T14:20:00Z">
        <w:r w:rsidR="00BC71B6">
          <w:t xml:space="preserve">und </w:t>
        </w:r>
      </w:ins>
      <w:r w:rsidR="0096690C">
        <w:t>bis zu welcher Stufe Ihre Gemeinde die Betreuungsgutscheine anbieten möchte</w:t>
      </w:r>
      <w:del w:id="45" w:author="Schmidt Michael" w:date="2019-02-28T14:23:00Z">
        <w:r w:rsidR="0096690C" w:rsidDel="00BC71B6">
          <w:delText>n</w:delText>
        </w:r>
      </w:del>
      <w:r w:rsidR="0096690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012"/>
        <w:gridCol w:w="8008"/>
      </w:tblGrid>
      <w:tr w:rsidR="003728B4" w14:paraId="580458DD" w14:textId="77777777" w:rsidTr="00220297">
        <w:tc>
          <w:tcPr>
            <w:tcW w:w="1134" w:type="dxa"/>
            <w:shd w:val="clear" w:color="auto" w:fill="C9E6F7"/>
            <w:vAlign w:val="center"/>
          </w:tcPr>
          <w:p w14:paraId="0441EAE7" w14:textId="55F1E0E1" w:rsidR="003728B4" w:rsidRPr="00131AAE" w:rsidRDefault="003728B4">
            <w:pPr>
              <w:pStyle w:val="NoSpacing"/>
            </w:pPr>
            <w:del w:id="46" w:author="Schmidt Michael" w:date="2019-03-01T16:17:00Z">
              <w:r w:rsidDel="00630A62">
                <w:drawing>
                  <wp:inline distT="0" distB="0" distL="0" distR="0" wp14:anchorId="41D639DD" wp14:editId="40DF69FD">
                    <wp:extent cx="439200" cy="439200"/>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47" w:author="Schmidt Michael" w:date="2019-03-01T16:17:00Z">
              <w:r w:rsidR="00630A62">
                <w:drawing>
                  <wp:inline distT="0" distB="0" distL="0" distR="0" wp14:anchorId="3B4D0D00" wp14:editId="15F89D1B">
                    <wp:extent cx="472969" cy="472969"/>
                    <wp:effectExtent l="0" t="0" r="0" b="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6FDD5736" w14:textId="6E260DDB" w:rsidR="003728B4" w:rsidRDefault="003728B4" w:rsidP="00ED6F4B">
            <w:pPr>
              <w:pStyle w:val="NoSpacing"/>
              <w:jc w:val="left"/>
            </w:pPr>
            <w:r>
              <w:br/>
            </w:r>
            <w:r>
              <w:rPr>
                <w:b/>
              </w:rPr>
              <w:t>Standard-Verantwortliche:</w:t>
            </w:r>
            <w:r>
              <w:rPr>
                <w:b/>
              </w:rPr>
              <w:br/>
            </w:r>
            <w:r>
              <w:t>Diese Person ist die erste Ansprech</w:t>
            </w:r>
            <w:del w:id="48" w:author="Schmidt Michael" w:date="2019-02-28T14:24:00Z">
              <w:r w:rsidDel="00F200AD">
                <w:delText>s</w:delText>
              </w:r>
            </w:del>
            <w:r>
              <w:t xml:space="preserve">person sowie </w:t>
            </w:r>
            <w:ins w:id="49" w:author="Schmidt Michael" w:date="2019-03-01T13:46:00Z">
              <w:r w:rsidR="001A0F31">
                <w:t xml:space="preserve">auch </w:t>
              </w:r>
            </w:ins>
            <w:r>
              <w:t xml:space="preserve">der Administrator der Gemeinde. Diese </w:t>
            </w:r>
            <w:del w:id="50" w:author="Schmidt Michael" w:date="2019-03-01T13:46:00Z">
              <w:r w:rsidDel="001A0F31">
                <w:delText xml:space="preserve">Option </w:delText>
              </w:r>
            </w:del>
            <w:ins w:id="51" w:author="Schmidt Michael" w:date="2019-03-01T13:46:00Z">
              <w:r w:rsidR="001A0F31">
                <w:t xml:space="preserve">Person </w:t>
              </w:r>
            </w:ins>
            <w:r>
              <w:t>kann jederzeit geändert werden.</w:t>
            </w:r>
            <w:r>
              <w:br/>
            </w:r>
          </w:p>
          <w:p w14:paraId="1967B4C5" w14:textId="77777777" w:rsidR="003728B4" w:rsidRDefault="0096690C" w:rsidP="00220297">
            <w:pPr>
              <w:pStyle w:val="NoSpacing"/>
              <w:jc w:val="left"/>
            </w:pPr>
            <w:r>
              <w:t>Für mehr Informationen zu Betreuungsgutscheine und ASIV</w:t>
            </w:r>
            <w:r w:rsidR="003728B4">
              <w:t>:</w:t>
            </w:r>
          </w:p>
          <w:p w14:paraId="3A8EB0AD" w14:textId="7785959F" w:rsidR="0096690C" w:rsidRPr="00220297" w:rsidRDefault="006B41B0" w:rsidP="00220297">
            <w:pPr>
              <w:pStyle w:val="NoSpacing"/>
              <w:jc w:val="left"/>
              <w:rPr>
                <w:sz w:val="11"/>
              </w:rPr>
            </w:pPr>
            <w:r>
              <w:fldChar w:fldCharType="begin"/>
            </w:r>
            <w:r>
              <w:instrText xml:space="preserve"> HYPERLINK "https://www.gef.be.ch/gef/de/index/familie/familie/familienergaenzendebetreuung/betreuungsgutscheine.html" </w:instrText>
            </w:r>
            <w:r>
              <w:fldChar w:fldCharType="separate"/>
            </w:r>
            <w:del w:id="52" w:author="Schmidt Michael" w:date="2019-03-01T13:47:00Z">
              <w:r w:rsidR="0096690C" w:rsidRPr="00220297" w:rsidDel="00DA7B9D">
                <w:rPr>
                  <w:rStyle w:val="Hyperlink"/>
                  <w:sz w:val="13"/>
                </w:rPr>
                <w:delText>https://</w:delText>
              </w:r>
            </w:del>
            <w:r w:rsidR="0096690C" w:rsidRPr="00220297">
              <w:rPr>
                <w:rStyle w:val="Hyperlink"/>
                <w:sz w:val="13"/>
              </w:rPr>
              <w:t>www.gef.be.ch/gef/de/index/familie/familie/familienergaenzendebetreuung/betreuungsgutscheine.html</w:t>
            </w:r>
            <w:r>
              <w:rPr>
                <w:rStyle w:val="Hyperlink"/>
                <w:sz w:val="13"/>
              </w:rPr>
              <w:fldChar w:fldCharType="end"/>
            </w:r>
            <w:r w:rsidR="0096690C">
              <w:rPr>
                <w:sz w:val="11"/>
              </w:rPr>
              <w:t xml:space="preserve"> </w:t>
            </w:r>
          </w:p>
          <w:p w14:paraId="0F1C9ECA" w14:textId="77777777" w:rsidR="003728B4" w:rsidRPr="00220297" w:rsidRDefault="003728B4" w:rsidP="00220297">
            <w:pPr>
              <w:pStyle w:val="NoSpacing"/>
            </w:pPr>
          </w:p>
        </w:tc>
      </w:tr>
    </w:tbl>
    <w:p w14:paraId="46FB174E" w14:textId="5C388007" w:rsidR="00321127" w:rsidRPr="005411F5" w:rsidRDefault="00321127" w:rsidP="00321127">
      <w:pPr>
        <w:pStyle w:val="Heading1"/>
      </w:pPr>
      <w:r w:rsidRPr="005411F5">
        <w:lastRenderedPageBreak/>
        <w:t>Willkommen bei kiBon</w:t>
      </w:r>
    </w:p>
    <w:p w14:paraId="29B9E361" w14:textId="72134CD1" w:rsidR="00321127" w:rsidRPr="005411F5" w:rsidRDefault="00321127" w:rsidP="00321127">
      <w:r w:rsidRPr="005411F5">
        <w:t xml:space="preserve">Sobald Sie das Gemeindeprofil gespeichert haben, kommen Sie auf die Willkommensseite. </w:t>
      </w:r>
      <w:r w:rsidR="00FF1324">
        <w:t>Wir empfehlen Ihnen, die beschriebene Tour durchzuführen.</w:t>
      </w:r>
    </w:p>
    <w:p w14:paraId="5B54C41F" w14:textId="52C776AD" w:rsidR="00DD5EA2" w:rsidRPr="005411F5" w:rsidDel="00CE0C09" w:rsidRDefault="00321127" w:rsidP="00321127">
      <w:pPr>
        <w:rPr>
          <w:del w:id="53" w:author="Schmidt Michael" w:date="2019-02-26T10:52:00Z"/>
        </w:rPr>
      </w:pPr>
      <w:r w:rsidRPr="005411F5">
        <w:t xml:space="preserve">Ist die Tour beendet, befinden Sie sich </w:t>
      </w:r>
      <w:r w:rsidR="00FF1324">
        <w:t>auf</w:t>
      </w:r>
      <w:r w:rsidR="00FF1324" w:rsidRPr="005411F5">
        <w:t xml:space="preserve"> </w:t>
      </w:r>
      <w:r w:rsidRPr="005411F5">
        <w:t>der leeren Pendenzenliste. Fahren Sie mit dem nächsten Schritt fort.</w:t>
      </w:r>
    </w:p>
    <w:p w14:paraId="5DF4C8D4" w14:textId="4920BA31" w:rsidR="00DD5EA2" w:rsidRPr="005411F5" w:rsidRDefault="00DD5EA2">
      <w:pPr>
        <w:pPrChange w:id="54" w:author="Schmidt Michael" w:date="2019-02-26T10:52:00Z">
          <w:pPr>
            <w:spacing w:after="0"/>
          </w:pPr>
        </w:pPrChange>
      </w:pPr>
      <w:del w:id="55" w:author="Schmidt Michael" w:date="2019-02-26T10:52:00Z">
        <w:r w:rsidRPr="005411F5" w:rsidDel="00CE0C09">
          <w:br w:type="page"/>
        </w:r>
      </w:del>
    </w:p>
    <w:p w14:paraId="12C9589E" w14:textId="77777777" w:rsidR="003B65CB" w:rsidRPr="005411F5" w:rsidRDefault="00A82563" w:rsidP="002E3259">
      <w:pPr>
        <w:pStyle w:val="Title"/>
      </w:pPr>
      <w:r w:rsidRPr="005411F5">
        <w:t>Mitarbeiter einladen</w:t>
      </w:r>
    </w:p>
    <w:p w14:paraId="6AC1E5E8" w14:textId="5AC9E946" w:rsidR="00DD5EA2" w:rsidRDefault="00FF1324" w:rsidP="00A82563">
      <w:r>
        <w:t>Wie bei der Tour erwähnt, werden j</w:t>
      </w:r>
      <w:r w:rsidR="00321127" w:rsidRPr="005411F5">
        <w:t xml:space="preserve">egliche administrativen Einstellungen </w:t>
      </w:r>
      <w:del w:id="56" w:author="Schmidt Michael" w:date="2019-02-26T10:52:00Z">
        <w:r w:rsidR="00321127" w:rsidRPr="005411F5" w:rsidDel="00CE0C09">
          <w:delText xml:space="preserve">werden </w:delText>
        </w:r>
      </w:del>
      <w:r w:rsidR="00321127" w:rsidRPr="005411F5">
        <w:t xml:space="preserve">über Ihre Profil-Schaltfläche </w:t>
      </w:r>
      <w:del w:id="57" w:author="Schmidt Michael" w:date="2019-03-01T13:49:00Z">
        <w:r w:rsidR="00321127" w:rsidRPr="005411F5" w:rsidDel="00DA7B9D">
          <w:delText xml:space="preserve">ganz </w:delText>
        </w:r>
      </w:del>
      <w:r w:rsidR="00321127" w:rsidRPr="005411F5">
        <w:t xml:space="preserve">oben rechts auf der Seite getätigt. Mit einem Klick auf Ihren Namen, </w:t>
      </w:r>
      <w:r w:rsidR="00B127CE" w:rsidRPr="005411F5">
        <w:t>öffnen sich alle verfügbaren administrativen Optionen.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FF1324" w14:paraId="5109C83D" w14:textId="77777777" w:rsidTr="00220297">
        <w:tc>
          <w:tcPr>
            <w:tcW w:w="1134" w:type="dxa"/>
            <w:shd w:val="clear" w:color="auto" w:fill="C9E6F7"/>
            <w:vAlign w:val="center"/>
          </w:tcPr>
          <w:p w14:paraId="2B9DF5EF" w14:textId="40BA6C03" w:rsidR="00FF1324" w:rsidRPr="00131AAE" w:rsidRDefault="00FF1324">
            <w:pPr>
              <w:pStyle w:val="NoSpacing"/>
            </w:pPr>
            <w:del w:id="58" w:author="Schmidt Michael" w:date="2019-03-01T16:17:00Z">
              <w:r w:rsidDel="00630A62">
                <w:drawing>
                  <wp:inline distT="0" distB="0" distL="0" distR="0" wp14:anchorId="4DD89235" wp14:editId="0DD1B286">
                    <wp:extent cx="439200" cy="439200"/>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59" w:author="Schmidt Michael" w:date="2019-03-01T16:17:00Z">
              <w:r w:rsidR="00630A62">
                <w:drawing>
                  <wp:inline distT="0" distB="0" distL="0" distR="0" wp14:anchorId="4ACE84CF" wp14:editId="6FC9CB3E">
                    <wp:extent cx="472969" cy="472969"/>
                    <wp:effectExtent l="0" t="0" r="0" b="0"/>
                    <wp:docPr id="22" name="Graph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65F0A6F1" w14:textId="2AD1FFDC" w:rsidR="00FF1324" w:rsidRDefault="00FF1324" w:rsidP="00FF1324">
            <w:pPr>
              <w:pStyle w:val="NoSpacing"/>
              <w:jc w:val="left"/>
            </w:pPr>
            <w:r>
              <w:br/>
            </w:r>
            <w:r w:rsidRPr="005411F5">
              <w:t xml:space="preserve">Nur Administratoren haben </w:t>
            </w:r>
            <w:del w:id="60" w:author="Schmidt Michael" w:date="2019-03-01T13:50:00Z">
              <w:r w:rsidRPr="005411F5" w:rsidDel="00DA7B9D">
                <w:delText xml:space="preserve">hier </w:delText>
              </w:r>
            </w:del>
            <w:ins w:id="61" w:author="Schmidt Michael" w:date="2019-03-01T13:50:00Z">
              <w:r w:rsidR="00DA7B9D">
                <w:t>in der Liste</w:t>
              </w:r>
              <w:r w:rsidR="00DA7B9D" w:rsidRPr="005411F5">
                <w:t xml:space="preserve"> </w:t>
              </w:r>
            </w:ins>
            <w:r w:rsidRPr="005411F5">
              <w:t xml:space="preserve">weitere Funktionen </w:t>
            </w:r>
            <w:del w:id="62" w:author="Schmidt Michael" w:date="2019-02-26T10:54:00Z">
              <w:r w:rsidRPr="005411F5" w:rsidDel="00CE0C09">
                <w:delText xml:space="preserve">neben </w:delText>
              </w:r>
            </w:del>
            <w:ins w:id="63" w:author="Schmidt Michael" w:date="2019-03-01T13:50:00Z">
              <w:r w:rsidR="00DA7B9D">
                <w:t>zusätzlich zu</w:t>
              </w:r>
            </w:ins>
            <w:ins w:id="64" w:author="Schmidt Michael" w:date="2019-02-26T10:54:00Z">
              <w:r w:rsidR="00CE0C09" w:rsidRPr="005411F5">
                <w:t xml:space="preserve"> </w:t>
              </w:r>
            </w:ins>
            <w:r w:rsidRPr="005411F5">
              <w:t>«</w:t>
            </w:r>
            <w:del w:id="65" w:author="Schmidt Michael" w:date="2019-02-26T11:01:00Z">
              <w:r w:rsidRPr="005411F5" w:rsidDel="001B709A">
                <w:delText>abmelden</w:delText>
              </w:r>
            </w:del>
            <w:ins w:id="66" w:author="Schmidt Michael" w:date="2019-02-26T11:01:00Z">
              <w:r w:rsidR="001B709A">
                <w:t>Ausloggen</w:t>
              </w:r>
            </w:ins>
            <w:r w:rsidRPr="005411F5">
              <w:t xml:space="preserve">». </w:t>
            </w:r>
          </w:p>
          <w:p w14:paraId="5C415293" w14:textId="77777777" w:rsidR="00FF1324" w:rsidRPr="00FF1324" w:rsidRDefault="00FF1324">
            <w:pPr>
              <w:pStyle w:val="NoSpacing"/>
              <w:jc w:val="left"/>
            </w:pPr>
          </w:p>
        </w:tc>
      </w:tr>
    </w:tbl>
    <w:p w14:paraId="7F53A925" w14:textId="77777777" w:rsidR="00FF1324" w:rsidRPr="005411F5" w:rsidRDefault="00FF1324" w:rsidP="00220297">
      <w:pPr>
        <w:pStyle w:val="NoSpacing"/>
        <w:jc w:val="left"/>
      </w:pPr>
    </w:p>
    <w:p w14:paraId="019D4249" w14:textId="6063BAD6" w:rsidR="00B127CE" w:rsidRDefault="00B127CE" w:rsidP="00A82563">
      <w:r w:rsidRPr="005411F5">
        <w:t xml:space="preserve">In der Benutzerliste sehen Administratoren alle Benutzer, welche aktuell für Ihre Gemeinde </w:t>
      </w:r>
      <w:del w:id="67" w:author="Schmidt Michael" w:date="2019-03-01T13:52:00Z">
        <w:r w:rsidRPr="005411F5" w:rsidDel="00DA7B9D">
          <w:delText xml:space="preserve">hinzugefügt </w:delText>
        </w:r>
      </w:del>
      <w:ins w:id="68" w:author="Schmidt Michael" w:date="2019-03-01T13:52:00Z">
        <w:r w:rsidR="00DA7B9D">
          <w:t>registriert sind</w:t>
        </w:r>
      </w:ins>
      <w:del w:id="69" w:author="Schmidt Michael" w:date="2019-03-01T13:52:00Z">
        <w:r w:rsidRPr="005411F5" w:rsidDel="00DA7B9D">
          <w:delText>wurden</w:delText>
        </w:r>
      </w:del>
      <w:r w:rsidRPr="005411F5">
        <w:t xml:space="preserve">. Neue Mitarbeiter werden über den </w:t>
      </w:r>
      <w:ins w:id="70" w:author="Schmidt Michael" w:date="2019-02-28T14:29:00Z">
        <w:r w:rsidR="00F200AD">
          <w:t>r</w:t>
        </w:r>
      </w:ins>
      <w:del w:id="71" w:author="Schmidt Michael" w:date="2019-02-28T14:29:00Z">
        <w:r w:rsidRPr="005411F5" w:rsidDel="00F200AD">
          <w:delText>R</w:delText>
        </w:r>
      </w:del>
      <w:r w:rsidRPr="005411F5">
        <w:t>oten Button</w:t>
      </w:r>
      <w:ins w:id="72" w:author="Schmidt Michael" w:date="2019-02-26T11:01:00Z">
        <w:r w:rsidR="001B709A">
          <w:t xml:space="preserve"> unterhalb der</w:t>
        </w:r>
      </w:ins>
      <w:ins w:id="73" w:author="Schmidt Michael" w:date="2019-02-26T11:02:00Z">
        <w:r w:rsidR="001B709A">
          <w:t xml:space="preserve"> Liste</w:t>
        </w:r>
      </w:ins>
      <w:r w:rsidRPr="005411F5">
        <w:t xml:space="preserve"> hinzugefügt.</w:t>
      </w:r>
    </w:p>
    <w:p w14:paraId="0904A21F" w14:textId="5C73BCD0" w:rsidR="000E4631" w:rsidRDefault="000E4631" w:rsidP="00A82563">
      <w:r>
        <w:t xml:space="preserve">Ein Benutzer kann verschiedene Rollen einnehmen. Sie als Verantwortlicher der Gemeinde sind ein «Administrator BG». </w:t>
      </w:r>
      <w:del w:id="74" w:author="Schmidt Michael" w:date="2019-03-01T13:53:00Z">
        <w:r w:rsidDel="00DA7B9D">
          <w:delText>Folgend werden alle möglichen Rollen für Ihren neuen Mitarbeiter erklärt</w:delText>
        </w:r>
      </w:del>
      <w:ins w:id="75" w:author="Schmidt Michael" w:date="2019-03-01T13:53:00Z">
        <w:r w:rsidR="00DA7B9D">
          <w:t>Nachfolgen</w:t>
        </w:r>
      </w:ins>
      <w:ins w:id="76" w:author="Schmidt Michael" w:date="2019-03-01T13:54:00Z">
        <w:r w:rsidR="00DA7B9D">
          <w:t>d</w:t>
        </w:r>
      </w:ins>
      <w:ins w:id="77" w:author="Schmidt Michael" w:date="2019-03-01T13:53:00Z">
        <w:r w:rsidR="00DA7B9D">
          <w:t xml:space="preserve"> alle verfügbaren </w:t>
        </w:r>
      </w:ins>
      <w:ins w:id="78" w:author="Schmidt Michael" w:date="2019-03-01T13:54:00Z">
        <w:r w:rsidR="00DA7B9D">
          <w:t>Rollen</w:t>
        </w:r>
      </w:ins>
      <w:r>
        <w:t>:</w:t>
      </w:r>
    </w:p>
    <w:p w14:paraId="11CC2A33" w14:textId="2200DC8B" w:rsidR="000E4631" w:rsidRDefault="000E4631" w:rsidP="000E4631">
      <w:pPr>
        <w:pStyle w:val="ListParagraph"/>
        <w:numPr>
          <w:ilvl w:val="0"/>
          <w:numId w:val="3"/>
        </w:numPr>
      </w:pPr>
      <w:r>
        <w:rPr>
          <w:b/>
        </w:rPr>
        <w:t>Administrator BG</w:t>
      </w:r>
      <w:r>
        <w:rPr>
          <w:b/>
        </w:rPr>
        <w:br/>
      </w:r>
      <w:r w:rsidR="0003575B">
        <w:t xml:space="preserve">Bewirtschaftung </w:t>
      </w:r>
      <w:ins w:id="79" w:author="Schmidt Michael" w:date="2019-03-01T13:55:00Z">
        <w:r w:rsidR="00DA7B9D">
          <w:t xml:space="preserve">der </w:t>
        </w:r>
      </w:ins>
      <w:r w:rsidR="0003575B">
        <w:t xml:space="preserve">Betreuungsgutscheine (BG). Zusätzlich </w:t>
      </w:r>
      <w:ins w:id="80" w:author="Schmidt Michael" w:date="2019-02-26T11:02:00Z">
        <w:r w:rsidR="001B709A">
          <w:t>a</w:t>
        </w:r>
      </w:ins>
      <w:del w:id="81" w:author="Schmidt Michael" w:date="2019-02-26T11:02:00Z">
        <w:r w:rsidR="0003575B" w:rsidDel="001B709A">
          <w:delText>A</w:delText>
        </w:r>
      </w:del>
      <w:r w:rsidR="0003575B">
        <w:t xml:space="preserve">dministrative </w:t>
      </w:r>
      <w:del w:id="82" w:author="Schmidt Michael" w:date="2019-03-01T13:55:00Z">
        <w:r w:rsidR="0003575B" w:rsidDel="00DA7B9D">
          <w:delText xml:space="preserve">Tasks </w:delText>
        </w:r>
      </w:del>
      <w:ins w:id="83" w:author="Schmidt Michael" w:date="2019-03-01T13:55:00Z">
        <w:r w:rsidR="00DA7B9D">
          <w:t xml:space="preserve">Aufgaben </w:t>
        </w:r>
      </w:ins>
      <w:r w:rsidR="0003575B">
        <w:t>wie Benutzerverwaltung der Gemeinde.</w:t>
      </w:r>
      <w:r>
        <w:br/>
      </w:r>
    </w:p>
    <w:p w14:paraId="607BA893" w14:textId="2BCE11F3" w:rsidR="000E4631" w:rsidRDefault="000E4631" w:rsidP="000E4631">
      <w:pPr>
        <w:pStyle w:val="ListParagraph"/>
        <w:numPr>
          <w:ilvl w:val="0"/>
          <w:numId w:val="3"/>
        </w:numPr>
      </w:pPr>
      <w:r>
        <w:rPr>
          <w:b/>
        </w:rPr>
        <w:t>Jurist</w:t>
      </w:r>
      <w:r>
        <w:rPr>
          <w:b/>
        </w:rPr>
        <w:br/>
      </w:r>
      <w:proofErr w:type="gramStart"/>
      <w:ins w:id="84" w:author="Schmidt Michael" w:date="2019-02-28T14:29:00Z">
        <w:r w:rsidR="00F200AD">
          <w:t>Vollständiger</w:t>
        </w:r>
        <w:proofErr w:type="gramEnd"/>
        <w:r w:rsidR="00F200AD">
          <w:t xml:space="preserve"> </w:t>
        </w:r>
      </w:ins>
      <w:del w:id="85" w:author="Schmidt Michael" w:date="2019-02-26T11:02:00Z">
        <w:r w:rsidR="00B23E1F" w:rsidDel="001B709A">
          <w:delText xml:space="preserve">Juristen haben </w:delText>
        </w:r>
      </w:del>
      <w:r w:rsidR="00B23E1F">
        <w:t xml:space="preserve">Zugriff </w:t>
      </w:r>
      <w:del w:id="86" w:author="Schmidt Michael" w:date="2019-02-28T14:29:00Z">
        <w:r w:rsidR="00B23E1F" w:rsidDel="00F200AD">
          <w:delText>auf alles</w:delText>
        </w:r>
      </w:del>
      <w:ins w:id="87" w:author="Schmidt Michael" w:date="2019-02-26T11:02:00Z">
        <w:r w:rsidR="001B709A">
          <w:t>innerhalb eines Gesuch</w:t>
        </w:r>
      </w:ins>
      <w:ins w:id="88" w:author="Schmidt Michael" w:date="2019-03-01T13:56:00Z">
        <w:r w:rsidR="006B41B0">
          <w:t>es</w:t>
        </w:r>
      </w:ins>
      <w:r w:rsidR="00B23E1F">
        <w:t xml:space="preserve">. </w:t>
      </w:r>
      <w:del w:id="89" w:author="Schmidt Michael" w:date="2019-02-26T11:02:00Z">
        <w:r w:rsidR="00B23E1F" w:rsidDel="001B709A">
          <w:delText xml:space="preserve">Sie </w:delText>
        </w:r>
        <w:r w:rsidR="00870CA9" w:rsidDel="001B709A">
          <w:delText>k</w:delText>
        </w:r>
      </w:del>
      <w:ins w:id="90" w:author="Schmidt Michael" w:date="2019-02-28T14:29:00Z">
        <w:r w:rsidR="00F200AD">
          <w:t>Kann</w:t>
        </w:r>
      </w:ins>
      <w:del w:id="91" w:author="Schmidt Michael" w:date="2019-02-28T14:29:00Z">
        <w:r w:rsidR="00870CA9" w:rsidDel="00F200AD">
          <w:delText>önnen</w:delText>
        </w:r>
      </w:del>
      <w:r w:rsidR="00870CA9">
        <w:t xml:space="preserve"> </w:t>
      </w:r>
      <w:del w:id="92" w:author="Schmidt Michael" w:date="2019-03-01T13:56:00Z">
        <w:r w:rsidR="00870CA9" w:rsidDel="00DA7B9D">
          <w:delText xml:space="preserve">Gesuche </w:delText>
        </w:r>
      </w:del>
      <w:ins w:id="93" w:author="Schmidt Michael" w:date="2019-03-01T13:56:00Z">
        <w:r w:rsidR="00DA7B9D">
          <w:t xml:space="preserve">diese </w:t>
        </w:r>
      </w:ins>
      <w:r w:rsidR="00870CA9">
        <w:t>kontrollieren und bearbeiten.</w:t>
      </w:r>
      <w:r>
        <w:br/>
      </w:r>
    </w:p>
    <w:p w14:paraId="02FF00E3" w14:textId="77777777" w:rsidR="000E4631" w:rsidRDefault="000E4631" w:rsidP="000E4631">
      <w:pPr>
        <w:pStyle w:val="ListParagraph"/>
        <w:numPr>
          <w:ilvl w:val="0"/>
          <w:numId w:val="3"/>
        </w:numPr>
      </w:pPr>
      <w:r>
        <w:rPr>
          <w:b/>
        </w:rPr>
        <w:t>Revisor</w:t>
      </w:r>
      <w:r>
        <w:rPr>
          <w:b/>
        </w:rPr>
        <w:br/>
      </w:r>
      <w:r w:rsidR="0003575B">
        <w:t>Leserechte auf alle Betreuungsgutscheine.</w:t>
      </w:r>
      <w:r w:rsidR="0003575B">
        <w:br/>
      </w:r>
    </w:p>
    <w:p w14:paraId="0BD1A86F" w14:textId="6FEF6F47" w:rsidR="000E4631" w:rsidRDefault="000E4631" w:rsidP="000E4631">
      <w:pPr>
        <w:pStyle w:val="ListParagraph"/>
        <w:numPr>
          <w:ilvl w:val="0"/>
          <w:numId w:val="3"/>
        </w:numPr>
      </w:pPr>
      <w:r>
        <w:rPr>
          <w:b/>
        </w:rPr>
        <w:lastRenderedPageBreak/>
        <w:t>Sachbearbeiter BG</w:t>
      </w:r>
      <w:r>
        <w:rPr>
          <w:b/>
        </w:rPr>
        <w:br/>
      </w:r>
      <w:r w:rsidR="00CA147A">
        <w:t xml:space="preserve">Bewirtschaftung </w:t>
      </w:r>
      <w:ins w:id="94" w:author="Schmidt Michael" w:date="2019-03-01T13:55:00Z">
        <w:r w:rsidR="00DA7B9D">
          <w:t xml:space="preserve">der </w:t>
        </w:r>
      </w:ins>
      <w:r w:rsidR="00CA147A">
        <w:t>Betreuungsgutscheine (BG).</w:t>
      </w:r>
      <w:r w:rsidR="0003575B">
        <w:br/>
      </w:r>
    </w:p>
    <w:p w14:paraId="05376500" w14:textId="100BA7A0" w:rsidR="0003575B" w:rsidRPr="005411F5" w:rsidRDefault="0003575B" w:rsidP="00220297">
      <w:pPr>
        <w:pStyle w:val="ListParagraph"/>
        <w:numPr>
          <w:ilvl w:val="0"/>
          <w:numId w:val="3"/>
        </w:numPr>
      </w:pPr>
      <w:r>
        <w:rPr>
          <w:b/>
        </w:rPr>
        <w:t>Sachbearbeiter Steueramt</w:t>
      </w:r>
      <w:r>
        <w:rPr>
          <w:b/>
        </w:rPr>
        <w:br/>
      </w:r>
      <w:del w:id="95" w:author="Schmidt Michael" w:date="2019-02-26T11:03:00Z">
        <w:r w:rsidR="00870CA9" w:rsidDel="001B709A">
          <w:delText>Gesuche können für eine Prüfung des Steueramtes freigegeben werden. Mitarbeiter mit dieser Berechtigung können dann diese Gesuche bearbeiten.</w:delText>
        </w:r>
      </w:del>
      <w:ins w:id="96" w:author="Schmidt Michael" w:date="2019-02-28T14:32:00Z">
        <w:r w:rsidR="00F200AD">
          <w:t>Kann</w:t>
        </w:r>
      </w:ins>
      <w:ins w:id="97" w:author="Schmidt Michael" w:date="2019-02-28T14:33:00Z">
        <w:r w:rsidR="00F200AD">
          <w:t xml:space="preserve"> f</w:t>
        </w:r>
      </w:ins>
      <w:ins w:id="98" w:author="Schmidt Michael" w:date="2019-02-26T11:03:00Z">
        <w:r w:rsidR="001B709A">
          <w:t xml:space="preserve">ür </w:t>
        </w:r>
      </w:ins>
      <w:ins w:id="99" w:author="Schmidt Michael" w:date="2019-03-01T13:57:00Z">
        <w:r w:rsidR="006B41B0">
          <w:t xml:space="preserve">das </w:t>
        </w:r>
      </w:ins>
      <w:ins w:id="100" w:author="Schmidt Michael" w:date="2019-02-26T11:03:00Z">
        <w:r w:rsidR="001B709A">
          <w:t>Steueramt freigegebene Gesuche bearbeiten.</w:t>
        </w:r>
      </w:ins>
    </w:p>
    <w:p w14:paraId="295A5DA6" w14:textId="634E32F8" w:rsidR="00B127CE" w:rsidRPr="005411F5" w:rsidRDefault="00B127CE" w:rsidP="00A82563">
      <w:r w:rsidRPr="005411F5">
        <w:t xml:space="preserve">Laden Sie einen Benutzer Ihrer Wahl </w:t>
      </w:r>
      <w:del w:id="101" w:author="Schmidt Michael" w:date="2019-03-01T13:58:00Z">
        <w:r w:rsidRPr="005411F5" w:rsidDel="006B41B0">
          <w:delText>hinzu</w:delText>
        </w:r>
      </w:del>
      <w:ins w:id="102" w:author="Schmidt Michael" w:date="2019-03-01T13:58:00Z">
        <w:r w:rsidR="006B41B0">
          <w:t>ein</w:t>
        </w:r>
      </w:ins>
      <w:r w:rsidRPr="005411F5">
        <w:t>.</w:t>
      </w:r>
      <w:r w:rsidR="00870CA9">
        <w:t xml:space="preserve"> Der angegebene Benutzer erhält </w:t>
      </w:r>
      <w:del w:id="103" w:author="Schmidt Michael" w:date="2019-03-01T13:58:00Z">
        <w:r w:rsidR="00870CA9" w:rsidDel="006B41B0">
          <w:delText xml:space="preserve">danach </w:delText>
        </w:r>
      </w:del>
      <w:r w:rsidR="00870CA9">
        <w:t>eine E-Mail.</w:t>
      </w:r>
      <w:ins w:id="104" w:author="Schmidt Michael" w:date="2019-02-26T11:05:00Z">
        <w:r w:rsidR="001B709A">
          <w:t xml:space="preserve"> </w:t>
        </w:r>
      </w:ins>
      <w:ins w:id="105" w:author="Schmidt Michael" w:date="2019-02-26T11:06:00Z">
        <w:r w:rsidR="00CA5794">
          <w:t>Fahren Sie danach mit dem nächsten Schritt fort.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A0547A" w14:paraId="63B9CE08" w14:textId="77777777" w:rsidTr="00620025">
        <w:tc>
          <w:tcPr>
            <w:tcW w:w="1134" w:type="dxa"/>
            <w:shd w:val="clear" w:color="auto" w:fill="C9E6F7"/>
            <w:vAlign w:val="center"/>
          </w:tcPr>
          <w:p w14:paraId="0AC77B48" w14:textId="2A0EDF24" w:rsidR="00A0547A" w:rsidRPr="00131AAE" w:rsidRDefault="00A0547A" w:rsidP="00620025">
            <w:pPr>
              <w:pStyle w:val="NoSpacing"/>
            </w:pPr>
            <w:del w:id="106" w:author="Schmidt Michael" w:date="2019-03-01T16:17:00Z">
              <w:r w:rsidDel="00630A62">
                <w:drawing>
                  <wp:inline distT="0" distB="0" distL="0" distR="0" wp14:anchorId="5148AB0D" wp14:editId="1977F56C">
                    <wp:extent cx="439200" cy="439200"/>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107" w:author="Schmidt Michael" w:date="2019-03-01T16:17:00Z">
              <w:r w:rsidR="00630A62">
                <w:drawing>
                  <wp:inline distT="0" distB="0" distL="0" distR="0" wp14:anchorId="179336AE" wp14:editId="05A57972">
                    <wp:extent cx="472969" cy="472969"/>
                    <wp:effectExtent l="0" t="0" r="0" b="0"/>
                    <wp:docPr id="23" name="Graph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21D121B2" w14:textId="6316D38D" w:rsidR="00A0547A" w:rsidDel="006B41B0" w:rsidRDefault="00A0547A" w:rsidP="006B41B0">
            <w:pPr>
              <w:pStyle w:val="NoSpacing"/>
              <w:jc w:val="left"/>
              <w:rPr>
                <w:del w:id="108" w:author="Schmidt Michael" w:date="2019-03-01T14:01:00Z"/>
              </w:rPr>
            </w:pPr>
            <w:r>
              <w:br/>
            </w:r>
            <w:r w:rsidR="001A1917">
              <w:t>Der Benutzer wird nur auf dem Test-System berechtigt. Dies</w:t>
            </w:r>
            <w:ins w:id="109" w:author="Schmidt Michael" w:date="2019-03-01T14:00:00Z">
              <w:r w:rsidR="006B41B0">
                <w:t>e Berechtigung</w:t>
              </w:r>
            </w:ins>
            <w:r w:rsidR="001A1917">
              <w:t xml:space="preserve"> gilt nicht für das produktive System</w:t>
            </w:r>
            <w:del w:id="110" w:author="Schmidt Michael" w:date="2019-03-01T14:01:00Z">
              <w:r w:rsidR="001A1917" w:rsidDel="006B41B0">
                <w:delText xml:space="preserve">. </w:delText>
              </w:r>
              <w:r w:rsidR="00FA7B29" w:rsidDel="006B41B0">
                <w:delText>Wie auch bei Ihnen, meldet sich der eingeladene Benutzer auf dem Test-kiBon-System</w:delText>
              </w:r>
              <w:r w:rsidR="009B35AD" w:rsidDel="006B41B0">
                <w:delText xml:space="preserve"> an</w:delText>
              </w:r>
            </w:del>
            <w:del w:id="111" w:author="Schmidt Michael" w:date="2019-02-28T14:33:00Z">
              <w:r w:rsidR="009B35AD" w:rsidDel="00F200AD">
                <w:delText>,</w:delText>
              </w:r>
            </w:del>
            <w:del w:id="112" w:author="Schmidt Michael" w:date="2019-03-01T14:01:00Z">
              <w:r w:rsidR="009B35AD" w:rsidDel="006B41B0">
                <w:delText xml:space="preserve"> und nicht auf dem produktiven System!</w:delText>
              </w:r>
            </w:del>
          </w:p>
          <w:p w14:paraId="7DBEC5F3" w14:textId="5B5265FC" w:rsidR="006B41B0" w:rsidRDefault="006B41B0">
            <w:pPr>
              <w:pStyle w:val="NoSpacing"/>
              <w:jc w:val="left"/>
              <w:rPr>
                <w:ins w:id="113" w:author="Schmidt Michael" w:date="2019-03-01T14:01:00Z"/>
              </w:rPr>
            </w:pPr>
            <w:ins w:id="114" w:author="Schmidt Michael" w:date="2019-03-01T14:01:00Z">
              <w:r>
                <w:t>!</w:t>
              </w:r>
            </w:ins>
          </w:p>
          <w:p w14:paraId="6F066767" w14:textId="77777777" w:rsidR="00A0547A" w:rsidRPr="00131AAE" w:rsidRDefault="00A0547A">
            <w:pPr>
              <w:pStyle w:val="NoSpacing"/>
              <w:jc w:val="left"/>
            </w:pPr>
          </w:p>
        </w:tc>
      </w:tr>
    </w:tbl>
    <w:p w14:paraId="64D98088" w14:textId="486DECAF" w:rsidR="00CA5794" w:rsidRDefault="00CA5794">
      <w:pPr>
        <w:spacing w:after="0"/>
        <w:rPr>
          <w:ins w:id="115" w:author="Schmidt Michael" w:date="2019-02-26T11:08:00Z"/>
          <w:b/>
        </w:rPr>
      </w:pPr>
    </w:p>
    <w:p w14:paraId="3C1DC3BA" w14:textId="77777777" w:rsidR="00CA5794" w:rsidRDefault="00CA5794">
      <w:pPr>
        <w:spacing w:after="0"/>
        <w:rPr>
          <w:ins w:id="116" w:author="Schmidt Michael" w:date="2019-02-26T11:08:00Z"/>
          <w:b/>
        </w:rPr>
      </w:pPr>
      <w:ins w:id="117" w:author="Schmidt Michael" w:date="2019-02-26T11:08:00Z">
        <w:r>
          <w:rPr>
            <w:b/>
          </w:rPr>
          <w:br w:type="page"/>
        </w:r>
      </w:ins>
    </w:p>
    <w:p w14:paraId="5E5044D8" w14:textId="5CEA7B5A" w:rsidR="00DD5EA2" w:rsidRPr="005411F5" w:rsidDel="00CA5794" w:rsidRDefault="00DD5EA2">
      <w:pPr>
        <w:spacing w:after="0"/>
        <w:rPr>
          <w:del w:id="118" w:author="Schmidt Michael" w:date="2019-02-26T11:08:00Z"/>
          <w:b/>
        </w:rPr>
      </w:pPr>
    </w:p>
    <w:p w14:paraId="0724BDB9" w14:textId="77777777" w:rsidR="00DD5EA2" w:rsidRDefault="00A82563" w:rsidP="002E3259">
      <w:pPr>
        <w:pStyle w:val="Title"/>
      </w:pPr>
      <w:r w:rsidRPr="005411F5">
        <w:t>Gesuch erfassen</w:t>
      </w:r>
    </w:p>
    <w:p w14:paraId="278F0D4B" w14:textId="48FAF447" w:rsidR="00B35782" w:rsidRPr="00ED6F4B" w:rsidRDefault="00593803" w:rsidP="00220297">
      <w:r>
        <w:t xml:space="preserve">Gesuche </w:t>
      </w:r>
      <w:ins w:id="119" w:author="Schmidt Michael" w:date="2019-03-01T14:01:00Z">
        <w:r w:rsidR="006B41B0">
          <w:t xml:space="preserve">können </w:t>
        </w:r>
      </w:ins>
      <w:r>
        <w:t xml:space="preserve">werden über zwei Arten erstellt. </w:t>
      </w:r>
      <w:del w:id="120" w:author="Schmidt Michael" w:date="2019-03-01T14:03:00Z">
        <w:r w:rsidDel="006B41B0">
          <w:delText xml:space="preserve">Entweder können </w:delText>
        </w:r>
      </w:del>
      <w:r>
        <w:t xml:space="preserve">Familien </w:t>
      </w:r>
      <w:ins w:id="121" w:author="Schmidt Michael" w:date="2019-03-01T14:03:00Z">
        <w:r w:rsidR="006B41B0">
          <w:t xml:space="preserve">können </w:t>
        </w:r>
      </w:ins>
      <w:r>
        <w:t xml:space="preserve">direkt über kiBon ein Online-Gesuch erstellen, oder Sie als Gemeinde erhalten ein Gesuch in Papierform und tragen dieses </w:t>
      </w:r>
      <w:del w:id="122" w:author="Schmidt Michael" w:date="2019-03-01T14:04:00Z">
        <w:r w:rsidDel="006B41B0">
          <w:delText xml:space="preserve">Gesuch </w:delText>
        </w:r>
      </w:del>
      <w:r>
        <w:t>im kiBon ein.</w:t>
      </w:r>
      <w:r w:rsidR="00A334A9">
        <w:t xml:space="preserve"> In dieser Schulung </w:t>
      </w:r>
      <w:r w:rsidR="00EA1D60">
        <w:t xml:space="preserve">konzentrieren wir uns auf </w:t>
      </w:r>
      <w:ins w:id="123" w:author="Schmidt Michael" w:date="2019-02-26T11:06:00Z">
        <w:r w:rsidR="00CA5794">
          <w:t xml:space="preserve">die </w:t>
        </w:r>
      </w:ins>
      <w:r w:rsidR="00EA1D60">
        <w:t>Erfassung von Papiergesuche</w:t>
      </w:r>
      <w:ins w:id="124" w:author="Schmidt Michael" w:date="2019-02-26T11:06:00Z">
        <w:r w:rsidR="00CA5794">
          <w:t>n.</w:t>
        </w:r>
      </w:ins>
      <w:del w:id="125" w:author="Schmidt Michael" w:date="2019-02-26T11:06:00Z">
        <w:r w:rsidR="00EA1D60" w:rsidDel="00CA5794">
          <w:delText>, da diese umfassender die Thematik rund um die Betreuungsgutscheine aufzeigen.</w:delText>
        </w:r>
      </w:del>
    </w:p>
    <w:p w14:paraId="61F17285" w14:textId="6E3881B2" w:rsidR="00897DA0" w:rsidRDefault="002A0C39" w:rsidP="00A82563">
      <w:pPr>
        <w:rPr>
          <w:ins w:id="126" w:author="Schmidt Michael" w:date="2019-03-04T13:22:00Z"/>
          <w:noProof/>
        </w:rPr>
      </w:pPr>
      <w:r w:rsidRPr="00EA1D60">
        <w:rPr>
          <w:noProof/>
        </w:rPr>
        <w:drawing>
          <wp:anchor distT="0" distB="0" distL="114300" distR="114300" simplePos="0" relativeHeight="251658240" behindDoc="0" locked="0" layoutInCell="1" allowOverlap="1" wp14:anchorId="3B34C7E4" wp14:editId="1F3E7E45">
            <wp:simplePos x="0" y="0"/>
            <wp:positionH relativeFrom="column">
              <wp:posOffset>3635375</wp:posOffset>
            </wp:positionH>
            <wp:positionV relativeFrom="paragraph">
              <wp:posOffset>208280</wp:posOffset>
            </wp:positionV>
            <wp:extent cx="858520" cy="254000"/>
            <wp:effectExtent l="0" t="0" r="508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58520" cy="254000"/>
                    </a:xfrm>
                    <a:prstGeom prst="rect">
                      <a:avLst/>
                    </a:prstGeom>
                  </pic:spPr>
                </pic:pic>
              </a:graphicData>
            </a:graphic>
            <wp14:sizeRelH relativeFrom="page">
              <wp14:pctWidth>0</wp14:pctWidth>
            </wp14:sizeRelH>
            <wp14:sizeRelV relativeFrom="page">
              <wp14:pctHeight>0</wp14:pctHeight>
            </wp14:sizeRelV>
          </wp:anchor>
        </w:drawing>
      </w:r>
      <w:r w:rsidR="00897DA0" w:rsidRPr="005411F5">
        <w:t xml:space="preserve">Um ein Papiergesuch zu erfassen, betätigen Sie den Button </w:t>
      </w:r>
      <w:del w:id="127" w:author="Schmidt Michael" w:date="2019-03-01T14:05:00Z">
        <w:r w:rsidR="00897DA0" w:rsidRPr="005411F5" w:rsidDel="006B41B0">
          <w:delText xml:space="preserve">ganz </w:delText>
        </w:r>
      </w:del>
      <w:r w:rsidR="00897DA0" w:rsidRPr="005411F5">
        <w:t xml:space="preserve">rechts in der </w:t>
      </w:r>
      <w:r w:rsidR="00DD5EA2" w:rsidRPr="005411F5">
        <w:t>roten Haupt-</w:t>
      </w:r>
      <w:r w:rsidR="00897DA0" w:rsidRPr="005411F5">
        <w:t>Navigation «+ Fall eröffnen»</w:t>
      </w:r>
      <w:r w:rsidR="00EA1D60">
        <w:t>.</w:t>
      </w:r>
      <w:r w:rsidR="00EA1D60" w:rsidRPr="00EA1D60">
        <w:rPr>
          <w:noProof/>
        </w:rPr>
        <w:t xml:space="preserve"> </w:t>
      </w:r>
    </w:p>
    <w:p w14:paraId="3C38FD60" w14:textId="22DB0650" w:rsidR="00955BE0" w:rsidRDefault="00615427" w:rsidP="00955BE0">
      <w:pPr>
        <w:spacing w:after="160" w:line="259" w:lineRule="auto"/>
        <w:rPr>
          <w:noProof/>
        </w:rPr>
      </w:pPr>
      <w:ins w:id="128" w:author="Schmidt Michael" w:date="2019-03-04T13:23:00Z">
        <w:r>
          <w:rPr>
            <w:noProof/>
          </w:rPr>
          <w:t xml:space="preserve">Im folgenden Screenshot werden Ihnen die verschiedenen </w:t>
        </w:r>
      </w:ins>
      <w:ins w:id="129" w:author="Schmidt Michael" w:date="2019-03-04T13:24:00Z">
        <w:r>
          <w:rPr>
            <w:noProof/>
          </w:rPr>
          <w:t>Sektionen der Applikation erklärt:</w:t>
        </w:r>
      </w:ins>
      <w:r w:rsidR="00955BE0" w:rsidRPr="00955BE0">
        <w:rPr>
          <w:noProof/>
        </w:rPr>
        <w:t xml:space="preserve"> </w:t>
      </w:r>
    </w:p>
    <w:p w14:paraId="715D2A6F" w14:textId="77777777" w:rsidR="00955BE0" w:rsidRDefault="00955BE0" w:rsidP="00955BE0">
      <w:pPr>
        <w:rPr>
          <w:ins w:id="130" w:author="Schmidt Michael" w:date="2019-03-04T13:24:00Z"/>
        </w:rPr>
      </w:pPr>
      <w:ins w:id="131" w:author="Schmidt Michael" w:date="2019-03-04T13:20:00Z">
        <w:r>
          <w:rPr>
            <w:noProof/>
          </w:rPr>
          <w:drawing>
            <wp:inline distT="0" distB="0" distL="0" distR="0" wp14:anchorId="50FF4F38" wp14:editId="6D8F05B6">
              <wp:extent cx="5727700" cy="357981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3579812"/>
                      </a:xfrm>
                      <a:prstGeom prst="rect">
                        <a:avLst/>
                      </a:prstGeom>
                    </pic:spPr>
                  </pic:pic>
                </a:graphicData>
              </a:graphic>
            </wp:inline>
          </w:drawing>
        </w:r>
      </w:ins>
    </w:p>
    <w:p w14:paraId="1E31C702" w14:textId="77777777" w:rsidR="00955BE0" w:rsidRDefault="00955BE0" w:rsidP="00955BE0">
      <w:pPr>
        <w:pStyle w:val="ListParagraph"/>
        <w:numPr>
          <w:ilvl w:val="0"/>
          <w:numId w:val="4"/>
        </w:numPr>
        <w:rPr>
          <w:ins w:id="132" w:author="Schmidt Michael" w:date="2019-03-04T13:25:00Z"/>
        </w:rPr>
      </w:pPr>
      <w:r>
        <w:t>Kopfzeile</w:t>
      </w:r>
      <w:ins w:id="133" w:author="Schmidt Michael" w:date="2019-03-04T13:24:00Z">
        <w:r>
          <w:br/>
        </w:r>
      </w:ins>
      <w:r>
        <w:t>Die</w:t>
      </w:r>
      <w:ins w:id="134" w:author="Schmidt Michael" w:date="2019-03-04T13:24:00Z">
        <w:r>
          <w:t xml:space="preserve"> </w:t>
        </w:r>
      </w:ins>
      <w:r>
        <w:t>Kopfzeile</w:t>
      </w:r>
      <w:ins w:id="135" w:author="Schmidt Michael" w:date="2019-03-04T13:24:00Z">
        <w:r>
          <w:t xml:space="preserve"> beinhaltet die Suche, der Hilfe-Button sowie ihr Account-Dropdown. </w:t>
        </w:r>
      </w:ins>
      <w:ins w:id="136" w:author="Schmidt Michael" w:date="2019-03-04T13:25:00Z">
        <w:r>
          <w:t>Er wird immer angezeigt.</w:t>
        </w:r>
        <w:r>
          <w:br/>
        </w:r>
      </w:ins>
    </w:p>
    <w:p w14:paraId="76AC53BE" w14:textId="77777777" w:rsidR="00955BE0" w:rsidRDefault="00955BE0" w:rsidP="00955BE0">
      <w:pPr>
        <w:pStyle w:val="ListParagraph"/>
        <w:numPr>
          <w:ilvl w:val="0"/>
          <w:numId w:val="4"/>
        </w:numPr>
        <w:rPr>
          <w:ins w:id="137" w:author="Schmidt Michael" w:date="2019-03-04T13:25:00Z"/>
        </w:rPr>
      </w:pPr>
      <w:ins w:id="138" w:author="Schmidt Michael" w:date="2019-03-04T13:25:00Z">
        <w:r>
          <w:t>Navigation</w:t>
        </w:r>
        <w:r>
          <w:br/>
          <w:t xml:space="preserve">Wie </w:t>
        </w:r>
      </w:ins>
      <w:r>
        <w:t>die Kopfzeile</w:t>
      </w:r>
      <w:ins w:id="139" w:author="Schmidt Michael" w:date="2019-03-04T13:25:00Z">
        <w:r>
          <w:t xml:space="preserve"> wird auch die Navigation jederzeit angezeigt. Sie erlaubt es, auf alle Hauptpunkte von kiBon zu navigieren.</w:t>
        </w:r>
        <w:r>
          <w:br/>
        </w:r>
      </w:ins>
    </w:p>
    <w:p w14:paraId="4C158CD2" w14:textId="77777777" w:rsidR="00955BE0" w:rsidRDefault="00955BE0" w:rsidP="00955BE0">
      <w:pPr>
        <w:pStyle w:val="ListParagraph"/>
        <w:numPr>
          <w:ilvl w:val="0"/>
          <w:numId w:val="4"/>
        </w:numPr>
        <w:rPr>
          <w:ins w:id="140" w:author="Schmidt Michael" w:date="2019-03-04T13:42:00Z"/>
        </w:rPr>
      </w:pPr>
      <w:ins w:id="141" w:author="Schmidt Michael" w:date="2019-03-04T13:43:00Z">
        <w:r>
          <w:t>Gesuch-Menu</w:t>
        </w:r>
        <w:r>
          <w:br/>
        </w:r>
      </w:ins>
      <w:ins w:id="142" w:author="Schmidt Michael" w:date="2019-03-04T13:25:00Z">
        <w:r>
          <w:t>Das Gesuch-Menu stel</w:t>
        </w:r>
      </w:ins>
      <w:ins w:id="143" w:author="Schmidt Michael" w:date="2019-03-04T13:26:00Z">
        <w:r>
          <w:t xml:space="preserve">lt verschiedene Optionen für das geöffnete </w:t>
        </w:r>
        <w:r>
          <w:lastRenderedPageBreak/>
          <w:t>Gesuch bereit.</w:t>
        </w:r>
      </w:ins>
      <w:ins w:id="144" w:author="Schmidt Michael" w:date="2019-03-04T13:42:00Z">
        <w:r>
          <w:br/>
        </w:r>
      </w:ins>
    </w:p>
    <w:p w14:paraId="71C8243C" w14:textId="77777777" w:rsidR="00955BE0" w:rsidRDefault="00955BE0" w:rsidP="00955BE0">
      <w:pPr>
        <w:pStyle w:val="ListParagraph"/>
        <w:numPr>
          <w:ilvl w:val="0"/>
          <w:numId w:val="4"/>
        </w:numPr>
        <w:rPr>
          <w:ins w:id="145" w:author="Schmidt Michael" w:date="2019-03-04T13:47:00Z"/>
        </w:rPr>
      </w:pPr>
      <w:ins w:id="146" w:author="Schmidt Michael" w:date="2019-03-04T13:43:00Z">
        <w:r>
          <w:t>Gesuch-Navigation</w:t>
        </w:r>
        <w:r>
          <w:br/>
        </w:r>
      </w:ins>
      <w:ins w:id="147" w:author="Schmidt Michael" w:date="2019-03-04T13:46:00Z">
        <w:r>
          <w:t>Di</w:t>
        </w:r>
      </w:ins>
      <w:ins w:id="148" w:author="Schmidt Michael" w:date="2019-03-04T13:47:00Z">
        <w:r>
          <w:t>e Gesuch-Navigation zeigt die verschiedenen Inhalte eines Gesuchs an, welche ausgefüllt werden müssen.</w:t>
        </w:r>
        <w:r>
          <w:br/>
        </w:r>
      </w:ins>
    </w:p>
    <w:p w14:paraId="26230ABC" w14:textId="77777777" w:rsidR="00955BE0" w:rsidRDefault="00955BE0" w:rsidP="00955BE0">
      <w:pPr>
        <w:pStyle w:val="ListParagraph"/>
        <w:numPr>
          <w:ilvl w:val="0"/>
          <w:numId w:val="4"/>
        </w:numPr>
        <w:rPr>
          <w:ins w:id="149" w:author="Schmidt Michael" w:date="2019-03-04T13:47:00Z"/>
        </w:rPr>
      </w:pPr>
      <w:ins w:id="150" w:author="Schmidt Michael" w:date="2019-03-04T13:47:00Z">
        <w:r>
          <w:t>Bedienfeld</w:t>
        </w:r>
        <w:r>
          <w:br/>
          <w:t>Hier werden alle benötigten Inhalte eingegeben und es handelt sich um die Hauptarbeitsfläche.</w:t>
        </w:r>
        <w:r>
          <w:br/>
        </w:r>
      </w:ins>
    </w:p>
    <w:p w14:paraId="295F885E" w14:textId="77777777" w:rsidR="00955BE0" w:rsidRDefault="00955BE0" w:rsidP="00955BE0">
      <w:pPr>
        <w:pStyle w:val="ListParagraph"/>
        <w:numPr>
          <w:ilvl w:val="0"/>
          <w:numId w:val="4"/>
        </w:numPr>
      </w:pPr>
      <w:ins w:id="151" w:author="Schmidt Michael" w:date="2019-03-04T13:47:00Z">
        <w:r>
          <w:t>Kommentare</w:t>
        </w:r>
        <w:r>
          <w:br/>
        </w:r>
      </w:ins>
      <w:ins w:id="152" w:author="Schmidt Michael" w:date="2019-03-04T13:48:00Z">
        <w:r>
          <w:t>Da Gesuche von mehreren Personen bearbeitet werden können, können hier Kommentare für andere Mitarbeiter, oder Notizen für später angegeben werden.</w:t>
        </w:r>
      </w:ins>
      <w:ins w:id="153" w:author="Schmidt Michael" w:date="2019-03-04T13:51:00Z">
        <w:r>
          <w:t xml:space="preserve"> Interne Kommentare werden an den aktuellen</w:t>
        </w:r>
      </w:ins>
      <w:r>
        <w:t xml:space="preserve"> geöffneten</w:t>
      </w:r>
      <w:ins w:id="154" w:author="Schmidt Michael" w:date="2019-03-04T13:51:00Z">
        <w:r>
          <w:t xml:space="preserve"> Gesuch-Navigationspunkt (4.) angeheftet</w:t>
        </w:r>
      </w:ins>
      <w:r>
        <w:t>.</w:t>
      </w:r>
      <w:ins w:id="155" w:author="Schmidt Michael" w:date="2019-03-04T13:51:00Z">
        <w:r>
          <w:t xml:space="preserve"> Bemerkungen zur Verfügung sind Kommentare über das gesamte Gesuch.</w:t>
        </w:r>
      </w:ins>
    </w:p>
    <w:p w14:paraId="06C34950" w14:textId="208227AE" w:rsidR="00FB36F9" w:rsidRDefault="002F2BF4" w:rsidP="00955BE0">
      <w:pPr>
        <w:pStyle w:val="Heading1"/>
      </w:pPr>
      <w:r w:rsidRPr="005411F5">
        <w:t>Fall eröffnen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2A0C39" w14:paraId="244F83B0" w14:textId="77777777" w:rsidTr="00620025">
        <w:tc>
          <w:tcPr>
            <w:tcW w:w="1134" w:type="dxa"/>
            <w:shd w:val="clear" w:color="auto" w:fill="C9E6F7"/>
            <w:vAlign w:val="center"/>
          </w:tcPr>
          <w:p w14:paraId="7EA6E78D" w14:textId="03B1D108" w:rsidR="002A0C39" w:rsidRPr="00131AAE" w:rsidRDefault="002A0C39" w:rsidP="00620025">
            <w:pPr>
              <w:pStyle w:val="NoSpacing"/>
            </w:pPr>
            <w:del w:id="156" w:author="Schmidt Michael" w:date="2019-03-01T16:17:00Z">
              <w:r w:rsidDel="00630A62">
                <w:drawing>
                  <wp:inline distT="0" distB="0" distL="0" distR="0" wp14:anchorId="197BB727" wp14:editId="61E75B98">
                    <wp:extent cx="439200" cy="43920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157" w:author="Schmidt Michael" w:date="2019-03-01T16:17:00Z">
              <w:r w:rsidR="00630A62">
                <w:drawing>
                  <wp:inline distT="0" distB="0" distL="0" distR="0" wp14:anchorId="57ACC837" wp14:editId="1A89DB8C">
                    <wp:extent cx="472969" cy="472969"/>
                    <wp:effectExtent l="0" t="0" r="0" b="0"/>
                    <wp:docPr id="24"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640E12F1" w14:textId="6C2155DE" w:rsidR="002A0C39" w:rsidRDefault="002A0C39" w:rsidP="00620025">
            <w:pPr>
              <w:pStyle w:val="NoSpacing"/>
              <w:jc w:val="left"/>
            </w:pPr>
            <w:r>
              <w:br/>
              <w:t>Bei manchen Feldern</w:t>
            </w:r>
            <w:ins w:id="158" w:author="Schmidt Michael" w:date="2019-03-01T14:07:00Z">
              <w:r w:rsidR="0053499C">
                <w:t xml:space="preserve"> </w:t>
              </w:r>
            </w:ins>
            <w:del w:id="159" w:author="Schmidt Michael" w:date="2019-03-01T14:07:00Z">
              <w:r w:rsidDel="0053499C">
                <w:delText>, wie auf de</w:delText>
              </w:r>
            </w:del>
            <w:del w:id="160" w:author="Schmidt Michael" w:date="2019-02-26T11:07:00Z">
              <w:r w:rsidDel="00CA5794">
                <w:delText xml:space="preserve">m ersten Screen </w:delText>
              </w:r>
            </w:del>
            <w:del w:id="161" w:author="Schmidt Michael" w:date="2019-03-01T14:07:00Z">
              <w:r w:rsidDel="0053499C">
                <w:delText xml:space="preserve">bei «Alternatives Eingangsdatum für Regelwerk», </w:delText>
              </w:r>
            </w:del>
            <w:r>
              <w:t>steh</w:t>
            </w:r>
            <w:ins w:id="162" w:author="Schmidt Michael" w:date="2019-03-01T14:07:00Z">
              <w:r w:rsidR="0053499C">
                <w:t>en</w:t>
              </w:r>
            </w:ins>
            <w:del w:id="163" w:author="Schmidt Michael" w:date="2019-03-01T14:07:00Z">
              <w:r w:rsidDel="0053499C">
                <w:delText>t ein</w:delText>
              </w:r>
            </w:del>
            <w:r>
              <w:t xml:space="preserve"> Informations-Icon</w:t>
            </w:r>
            <w:ins w:id="164" w:author="Schmidt Michael" w:date="2019-03-01T14:07:00Z">
              <w:r w:rsidR="0053499C">
                <w:t>s</w:t>
              </w:r>
            </w:ins>
            <w:r>
              <w:t xml:space="preserve"> zur Verfügung. Diese erklären die Bedeutung des Feldes und die </w:t>
            </w:r>
            <w:ins w:id="165" w:author="Schmidt Michael" w:date="2019-03-01T14:07:00Z">
              <w:r w:rsidR="0053499C">
                <w:t xml:space="preserve">jeweilige </w:t>
              </w:r>
            </w:ins>
            <w:r>
              <w:t>Art de</w:t>
            </w:r>
            <w:ins w:id="166" w:author="Schmidt Michael" w:date="2019-03-01T14:08:00Z">
              <w:r w:rsidR="0053499C">
                <w:t>r</w:t>
              </w:r>
            </w:ins>
            <w:del w:id="167" w:author="Schmidt Michael" w:date="2019-03-01T14:08:00Z">
              <w:r w:rsidDel="0053499C">
                <w:delText>s</w:delText>
              </w:r>
            </w:del>
            <w:r>
              <w:t xml:space="preserve"> </w:t>
            </w:r>
            <w:del w:id="168" w:author="Schmidt Michael" w:date="2019-03-01T14:08:00Z">
              <w:r w:rsidDel="0053499C">
                <w:delText xml:space="preserve">erwarteten </w:delText>
              </w:r>
            </w:del>
            <w:ins w:id="169" w:author="Schmidt Michael" w:date="2019-03-01T14:08:00Z">
              <w:r w:rsidR="0053499C">
                <w:t xml:space="preserve">gefordeten </w:t>
              </w:r>
            </w:ins>
            <w:del w:id="170" w:author="Schmidt Michael" w:date="2019-03-01T14:08:00Z">
              <w:r w:rsidDel="0053499C">
                <w:delText xml:space="preserve">Inhaltes </w:delText>
              </w:r>
            </w:del>
            <w:ins w:id="171" w:author="Schmidt Michael" w:date="2019-03-01T14:08:00Z">
              <w:r w:rsidR="0053499C">
                <w:t xml:space="preserve">Eingabe </w:t>
              </w:r>
            </w:ins>
            <w:r>
              <w:t>im Detail.</w:t>
            </w:r>
          </w:p>
          <w:p w14:paraId="0AF9982C" w14:textId="77777777" w:rsidR="002A0C39" w:rsidRPr="00131AAE" w:rsidRDefault="002A0C39" w:rsidP="00620025">
            <w:pPr>
              <w:pStyle w:val="NoSpacing"/>
              <w:jc w:val="left"/>
            </w:pPr>
          </w:p>
        </w:tc>
      </w:tr>
    </w:tbl>
    <w:p w14:paraId="41095821" w14:textId="77777777" w:rsidR="00620025" w:rsidRDefault="00620025" w:rsidP="002A0C39"/>
    <w:p w14:paraId="7D171BA6" w14:textId="0669A24A" w:rsidR="00620025" w:rsidRDefault="00620025" w:rsidP="002A0C39">
      <w:r>
        <w:t xml:space="preserve">Geben Sie </w:t>
      </w:r>
      <w:del w:id="172" w:author="Schmidt Michael" w:date="2019-03-01T14:08:00Z">
        <w:r w:rsidDel="0053499C">
          <w:delText xml:space="preserve">jetzt </w:delText>
        </w:r>
      </w:del>
      <w:ins w:id="173" w:author="Schmidt Michael" w:date="2019-03-01T14:08:00Z">
        <w:r w:rsidR="0053499C">
          <w:t xml:space="preserve">nun </w:t>
        </w:r>
      </w:ins>
      <w:r>
        <w:t>alle notwendigen Daten an und eröffnen Sie Ihren ersten Fall. Zur erleichterten Eingabe stehen Ihnen folgende Beispiel</w:t>
      </w:r>
      <w:ins w:id="174" w:author="Schmidt Michael" w:date="2019-03-01T14:09:00Z">
        <w:r w:rsidR="0053499C">
          <w:t>s</w:t>
        </w:r>
      </w:ins>
      <w:r>
        <w:t>daten zur Verfügung.</w:t>
      </w:r>
    </w:p>
    <w:p w14:paraId="0E298901" w14:textId="77777777" w:rsidR="00620025" w:rsidRDefault="00620025">
      <w:pPr>
        <w:spacing w:after="0"/>
      </w:pPr>
      <w:r>
        <w:br w:type="page"/>
      </w:r>
    </w:p>
    <w:p w14:paraId="48024E60" w14:textId="77777777" w:rsidR="002F2BF4" w:rsidRPr="005411F5" w:rsidRDefault="002F2BF4" w:rsidP="00ED6F4B">
      <w:pPr>
        <w:pStyle w:val="Heading2"/>
      </w:pPr>
      <w:r w:rsidRPr="005411F5">
        <w:lastRenderedPageBreak/>
        <w:t>Fall Daten</w:t>
      </w:r>
    </w:p>
    <w:tbl>
      <w:tblPr>
        <w:tblStyle w:val="TableGrid"/>
        <w:tblW w:w="0" w:type="auto"/>
        <w:tblLook w:val="04A0" w:firstRow="1" w:lastRow="0" w:firstColumn="1" w:lastColumn="0" w:noHBand="0" w:noVBand="1"/>
      </w:tblPr>
      <w:tblGrid>
        <w:gridCol w:w="2972"/>
        <w:gridCol w:w="6038"/>
      </w:tblGrid>
      <w:tr w:rsidR="005E56D6" w:rsidRPr="005411F5" w14:paraId="6C775DE0" w14:textId="77777777" w:rsidTr="000739F2">
        <w:trPr>
          <w:trHeight w:val="567"/>
        </w:trPr>
        <w:tc>
          <w:tcPr>
            <w:tcW w:w="9010" w:type="dxa"/>
            <w:gridSpan w:val="2"/>
            <w:shd w:val="clear" w:color="auto" w:fill="D60025"/>
            <w:vAlign w:val="center"/>
          </w:tcPr>
          <w:p w14:paraId="1B858621" w14:textId="4F31FCDB" w:rsidR="005E56D6" w:rsidRPr="00D0492E" w:rsidRDefault="005E56D6">
            <w:pPr>
              <w:pStyle w:val="NoSpacing"/>
              <w:rPr>
                <w:b/>
              </w:rPr>
            </w:pPr>
            <w:del w:id="175" w:author="Schmidt Michael" w:date="2019-02-26T11:08:00Z">
              <w:r w:rsidRPr="00D0492E" w:rsidDel="00CA5794">
                <w:rPr>
                  <w:b/>
                  <w:color w:val="FFFFFF" w:themeColor="background1"/>
                </w:rPr>
                <w:delText>Startseite</w:delText>
              </w:r>
            </w:del>
            <w:ins w:id="176" w:author="Schmidt Michael" w:date="2019-02-26T11:08:00Z">
              <w:r w:rsidR="00CA5794" w:rsidRPr="00D0492E">
                <w:rPr>
                  <w:b/>
                  <w:color w:val="FFFFFF" w:themeColor="background1"/>
                </w:rPr>
                <w:t>Erstgesuch</w:t>
              </w:r>
            </w:ins>
          </w:p>
        </w:tc>
      </w:tr>
      <w:tr w:rsidR="005E56D6" w:rsidRPr="005411F5" w14:paraId="573E40FA" w14:textId="77777777" w:rsidTr="005E56D6">
        <w:trPr>
          <w:trHeight w:val="565"/>
        </w:trPr>
        <w:tc>
          <w:tcPr>
            <w:tcW w:w="2972" w:type="dxa"/>
            <w:vAlign w:val="center"/>
          </w:tcPr>
          <w:p w14:paraId="3A595BED" w14:textId="77777777" w:rsidR="005E56D6" w:rsidRPr="005411F5" w:rsidRDefault="005E56D6" w:rsidP="00220297">
            <w:pPr>
              <w:pStyle w:val="NoSpacing"/>
              <w:jc w:val="left"/>
            </w:pPr>
            <w:r w:rsidRPr="005411F5">
              <w:t>Eingangsdatum</w:t>
            </w:r>
          </w:p>
        </w:tc>
        <w:tc>
          <w:tcPr>
            <w:tcW w:w="6038" w:type="dxa"/>
            <w:vAlign w:val="center"/>
          </w:tcPr>
          <w:p w14:paraId="11286F30" w14:textId="77777777" w:rsidR="005E56D6" w:rsidRPr="005411F5" w:rsidRDefault="00B17B7A" w:rsidP="00220297">
            <w:pPr>
              <w:pStyle w:val="NoSpacing"/>
              <w:jc w:val="left"/>
            </w:pPr>
            <w:r w:rsidRPr="005411F5">
              <w:t>15</w:t>
            </w:r>
            <w:r w:rsidR="005E56D6" w:rsidRPr="005411F5">
              <w:t>.0</w:t>
            </w:r>
            <w:r w:rsidRPr="005411F5">
              <w:t>3</w:t>
            </w:r>
            <w:r w:rsidR="005E56D6" w:rsidRPr="005411F5">
              <w:t>.2019</w:t>
            </w:r>
          </w:p>
        </w:tc>
      </w:tr>
      <w:tr w:rsidR="005E56D6" w:rsidRPr="005411F5" w14:paraId="43030BB5" w14:textId="77777777" w:rsidTr="005E56D6">
        <w:trPr>
          <w:trHeight w:val="567"/>
        </w:trPr>
        <w:tc>
          <w:tcPr>
            <w:tcW w:w="2972" w:type="dxa"/>
            <w:vAlign w:val="center"/>
          </w:tcPr>
          <w:p w14:paraId="0A4FAE09" w14:textId="77777777" w:rsidR="005E56D6" w:rsidRPr="005411F5" w:rsidRDefault="005E56D6" w:rsidP="00220297">
            <w:pPr>
              <w:pStyle w:val="NoSpacing"/>
              <w:jc w:val="left"/>
            </w:pPr>
            <w:r w:rsidRPr="005411F5">
              <w:t>Periode</w:t>
            </w:r>
          </w:p>
        </w:tc>
        <w:tc>
          <w:tcPr>
            <w:tcW w:w="6038" w:type="dxa"/>
            <w:vAlign w:val="center"/>
          </w:tcPr>
          <w:p w14:paraId="2DD4425F" w14:textId="77777777" w:rsidR="005E56D6" w:rsidRPr="005411F5" w:rsidRDefault="005E56D6" w:rsidP="00220297">
            <w:pPr>
              <w:pStyle w:val="NoSpacing"/>
              <w:jc w:val="left"/>
            </w:pPr>
            <w:r w:rsidRPr="005411F5">
              <w:t>2019/2020</w:t>
            </w:r>
          </w:p>
        </w:tc>
      </w:tr>
      <w:tr w:rsidR="00CA5794" w:rsidRPr="005411F5" w14:paraId="7D91DAE0" w14:textId="77777777" w:rsidTr="00CA5794">
        <w:trPr>
          <w:trHeight w:val="567"/>
          <w:ins w:id="177" w:author="Schmidt Michael" w:date="2019-02-26T11:14:00Z"/>
        </w:trPr>
        <w:tc>
          <w:tcPr>
            <w:tcW w:w="9010" w:type="dxa"/>
            <w:gridSpan w:val="2"/>
            <w:vAlign w:val="center"/>
          </w:tcPr>
          <w:p w14:paraId="42B38F6B" w14:textId="31569FD0" w:rsidR="00CA5794" w:rsidRPr="005411F5" w:rsidRDefault="00CA5794">
            <w:pPr>
              <w:pStyle w:val="NoSpacing"/>
              <w:rPr>
                <w:ins w:id="178" w:author="Schmidt Michael" w:date="2019-02-26T11:14:00Z"/>
              </w:rPr>
              <w:pPrChange w:id="179" w:author="Schmidt Michael" w:date="2019-02-26T11:14:00Z">
                <w:pPr>
                  <w:pStyle w:val="NoSpacing"/>
                  <w:jc w:val="left"/>
                </w:pPr>
              </w:pPrChange>
            </w:pPr>
            <w:ins w:id="180" w:author="Schmidt Michael" w:date="2019-02-26T11:18:00Z">
              <w:r>
                <w:rPr>
                  <w:b/>
                  <w:i/>
                </w:rPr>
                <w:t>ERSTELLEN</w:t>
              </w:r>
            </w:ins>
          </w:p>
        </w:tc>
      </w:tr>
    </w:tbl>
    <w:p w14:paraId="66E4E662" w14:textId="595E407F" w:rsidR="009A08D7" w:rsidRPr="00CA5794" w:rsidRDefault="009A08D7">
      <w:pPr>
        <w:rPr>
          <w:b/>
          <w:rPrChange w:id="181" w:author="Schmidt Michael" w:date="2019-02-26T11:12:00Z">
            <w:rPr/>
          </w:rPrChange>
        </w:rPr>
      </w:pPr>
    </w:p>
    <w:tbl>
      <w:tblPr>
        <w:tblStyle w:val="TableGrid"/>
        <w:tblW w:w="0" w:type="auto"/>
        <w:tblLook w:val="04A0" w:firstRow="1" w:lastRow="0" w:firstColumn="1" w:lastColumn="0" w:noHBand="0" w:noVBand="1"/>
      </w:tblPr>
      <w:tblGrid>
        <w:gridCol w:w="2972"/>
        <w:gridCol w:w="6038"/>
      </w:tblGrid>
      <w:tr w:rsidR="005E56D6" w:rsidRPr="005411F5" w14:paraId="6FB570C9" w14:textId="77777777" w:rsidTr="000739F2">
        <w:trPr>
          <w:trHeight w:val="567"/>
        </w:trPr>
        <w:tc>
          <w:tcPr>
            <w:tcW w:w="9010" w:type="dxa"/>
            <w:gridSpan w:val="2"/>
            <w:shd w:val="clear" w:color="auto" w:fill="D60025"/>
            <w:vAlign w:val="center"/>
          </w:tcPr>
          <w:p w14:paraId="76673050" w14:textId="77777777" w:rsidR="005E56D6" w:rsidRPr="00D0492E" w:rsidRDefault="005E56D6">
            <w:pPr>
              <w:pStyle w:val="NoSpacing"/>
              <w:rPr>
                <w:b/>
                <w:color w:val="FFFFFF" w:themeColor="background1"/>
              </w:rPr>
            </w:pPr>
            <w:r w:rsidRPr="00D0492E">
              <w:rPr>
                <w:b/>
                <w:color w:val="FFFFFF" w:themeColor="background1"/>
              </w:rPr>
              <w:t>Familiensituation</w:t>
            </w:r>
          </w:p>
        </w:tc>
      </w:tr>
      <w:tr w:rsidR="005E56D6" w:rsidRPr="005411F5" w14:paraId="78B3EB1B" w14:textId="77777777" w:rsidTr="000739F2">
        <w:trPr>
          <w:trHeight w:val="565"/>
        </w:trPr>
        <w:tc>
          <w:tcPr>
            <w:tcW w:w="2972" w:type="dxa"/>
            <w:vAlign w:val="center"/>
          </w:tcPr>
          <w:p w14:paraId="1EB4B573" w14:textId="77777777" w:rsidR="005E56D6" w:rsidRPr="005411F5" w:rsidRDefault="005E56D6" w:rsidP="00220297">
            <w:pPr>
              <w:pStyle w:val="NoSpacing"/>
              <w:jc w:val="left"/>
            </w:pPr>
            <w:r w:rsidRPr="005411F5">
              <w:t>Familiensituation</w:t>
            </w:r>
          </w:p>
        </w:tc>
        <w:tc>
          <w:tcPr>
            <w:tcW w:w="6038" w:type="dxa"/>
            <w:vAlign w:val="center"/>
          </w:tcPr>
          <w:p w14:paraId="15A1BBF2" w14:textId="228DA1CA" w:rsidR="005E56D6" w:rsidRPr="005411F5" w:rsidRDefault="00CA5794" w:rsidP="00220297">
            <w:pPr>
              <w:pStyle w:val="NoSpacing"/>
              <w:jc w:val="left"/>
            </w:pPr>
            <w:r w:rsidRPr="005411F5">
              <w:t>V</w:t>
            </w:r>
            <w:r w:rsidR="005E56D6" w:rsidRPr="005411F5">
              <w:t>erheiratet</w:t>
            </w:r>
          </w:p>
        </w:tc>
      </w:tr>
      <w:tr w:rsidR="00CA5794" w:rsidRPr="005411F5" w14:paraId="3CC186E1" w14:textId="77777777" w:rsidTr="00CA5794">
        <w:trPr>
          <w:trHeight w:val="565"/>
          <w:ins w:id="182" w:author="Schmidt Michael" w:date="2019-02-26T11:15:00Z"/>
        </w:trPr>
        <w:tc>
          <w:tcPr>
            <w:tcW w:w="9010" w:type="dxa"/>
            <w:gridSpan w:val="2"/>
            <w:vAlign w:val="center"/>
          </w:tcPr>
          <w:p w14:paraId="72B249AE" w14:textId="2613AFE6" w:rsidR="00CA5794" w:rsidRPr="005411F5" w:rsidRDefault="00CA5794">
            <w:pPr>
              <w:pStyle w:val="NoSpacing"/>
              <w:rPr>
                <w:ins w:id="183" w:author="Schmidt Michael" w:date="2019-02-26T11:15:00Z"/>
              </w:rPr>
              <w:pPrChange w:id="184" w:author="Schmidt Michael" w:date="2019-02-26T11:15:00Z">
                <w:pPr>
                  <w:pStyle w:val="NoSpacing"/>
                  <w:jc w:val="left"/>
                </w:pPr>
              </w:pPrChange>
            </w:pPr>
            <w:ins w:id="185" w:author="Schmidt Michael" w:date="2019-02-26T11:18:00Z">
              <w:r>
                <w:rPr>
                  <w:b/>
                  <w:i/>
                </w:rPr>
                <w:t>SPEICHERN UND WEITER</w:t>
              </w:r>
            </w:ins>
          </w:p>
        </w:tc>
      </w:tr>
    </w:tbl>
    <w:p w14:paraId="294F73DB" w14:textId="4F10FA46" w:rsidR="005E56D6" w:rsidRPr="005411F5" w:rsidRDefault="005E56D6" w:rsidP="009D00F2"/>
    <w:tbl>
      <w:tblPr>
        <w:tblStyle w:val="TableGrid"/>
        <w:tblW w:w="0" w:type="auto"/>
        <w:tblLook w:val="04A0" w:firstRow="1" w:lastRow="0" w:firstColumn="1" w:lastColumn="0" w:noHBand="0" w:noVBand="1"/>
      </w:tblPr>
      <w:tblGrid>
        <w:gridCol w:w="3114"/>
        <w:gridCol w:w="5896"/>
      </w:tblGrid>
      <w:tr w:rsidR="005E56D6" w:rsidRPr="005411F5" w14:paraId="21E57833" w14:textId="77777777" w:rsidTr="000739F2">
        <w:trPr>
          <w:trHeight w:val="567"/>
        </w:trPr>
        <w:tc>
          <w:tcPr>
            <w:tcW w:w="9010" w:type="dxa"/>
            <w:gridSpan w:val="2"/>
            <w:shd w:val="clear" w:color="auto" w:fill="D60025"/>
            <w:vAlign w:val="center"/>
          </w:tcPr>
          <w:p w14:paraId="681C5493" w14:textId="77777777" w:rsidR="005E56D6" w:rsidRPr="00D0492E" w:rsidRDefault="005E56D6">
            <w:pPr>
              <w:pStyle w:val="NoSpacing"/>
              <w:rPr>
                <w:b/>
                <w:color w:val="FFFFFF" w:themeColor="background1"/>
              </w:rPr>
            </w:pPr>
            <w:r w:rsidRPr="00D0492E">
              <w:rPr>
                <w:b/>
                <w:color w:val="FFFFFF" w:themeColor="background1"/>
              </w:rPr>
              <w:t>Gesuchsteller/in</w:t>
            </w:r>
            <w:r w:rsidR="002840D9" w:rsidRPr="00D0492E">
              <w:rPr>
                <w:b/>
                <w:color w:val="FFFFFF" w:themeColor="background1"/>
              </w:rPr>
              <w:t xml:space="preserve"> 1</w:t>
            </w:r>
          </w:p>
        </w:tc>
      </w:tr>
      <w:tr w:rsidR="005E56D6" w:rsidRPr="005411F5" w14:paraId="5345E943" w14:textId="77777777" w:rsidTr="005E56D6">
        <w:trPr>
          <w:trHeight w:val="565"/>
        </w:trPr>
        <w:tc>
          <w:tcPr>
            <w:tcW w:w="3114" w:type="dxa"/>
            <w:vAlign w:val="center"/>
          </w:tcPr>
          <w:p w14:paraId="7B410C79" w14:textId="77777777" w:rsidR="005E56D6" w:rsidRPr="005411F5" w:rsidRDefault="005E56D6" w:rsidP="00220297">
            <w:pPr>
              <w:pStyle w:val="NoSpacing"/>
              <w:jc w:val="left"/>
            </w:pPr>
            <w:r w:rsidRPr="005411F5">
              <w:t>Geschlecht</w:t>
            </w:r>
          </w:p>
        </w:tc>
        <w:tc>
          <w:tcPr>
            <w:tcW w:w="5896" w:type="dxa"/>
            <w:vAlign w:val="center"/>
          </w:tcPr>
          <w:p w14:paraId="098876E5" w14:textId="77777777" w:rsidR="005E56D6" w:rsidRPr="005411F5" w:rsidRDefault="005E56D6" w:rsidP="00220297">
            <w:pPr>
              <w:pStyle w:val="NoSpacing"/>
              <w:jc w:val="left"/>
            </w:pPr>
            <w:r w:rsidRPr="005411F5">
              <w:t>Weiblich</w:t>
            </w:r>
          </w:p>
        </w:tc>
      </w:tr>
      <w:tr w:rsidR="005E56D6" w:rsidRPr="005411F5" w14:paraId="08CCD2CA" w14:textId="77777777" w:rsidTr="005E56D6">
        <w:trPr>
          <w:trHeight w:val="567"/>
        </w:trPr>
        <w:tc>
          <w:tcPr>
            <w:tcW w:w="3114" w:type="dxa"/>
            <w:vAlign w:val="center"/>
          </w:tcPr>
          <w:p w14:paraId="3C12806A" w14:textId="77777777" w:rsidR="005E56D6" w:rsidRPr="005411F5" w:rsidRDefault="005E56D6" w:rsidP="00220297">
            <w:pPr>
              <w:pStyle w:val="NoSpacing"/>
              <w:jc w:val="left"/>
            </w:pPr>
            <w:r w:rsidRPr="005411F5">
              <w:t>Vorname</w:t>
            </w:r>
          </w:p>
        </w:tc>
        <w:tc>
          <w:tcPr>
            <w:tcW w:w="5896" w:type="dxa"/>
            <w:vAlign w:val="center"/>
          </w:tcPr>
          <w:p w14:paraId="2CD52A84" w14:textId="77777777" w:rsidR="005E56D6" w:rsidRPr="005411F5" w:rsidRDefault="005E56D6" w:rsidP="00220297">
            <w:pPr>
              <w:pStyle w:val="NoSpacing"/>
              <w:jc w:val="left"/>
            </w:pPr>
            <w:r w:rsidRPr="005411F5">
              <w:t>Sarah</w:t>
            </w:r>
          </w:p>
        </w:tc>
      </w:tr>
      <w:tr w:rsidR="005E56D6" w:rsidRPr="005411F5" w14:paraId="6BCA2889" w14:textId="77777777" w:rsidTr="005E56D6">
        <w:trPr>
          <w:trHeight w:val="567"/>
        </w:trPr>
        <w:tc>
          <w:tcPr>
            <w:tcW w:w="3114" w:type="dxa"/>
            <w:vAlign w:val="center"/>
          </w:tcPr>
          <w:p w14:paraId="34BF31C7" w14:textId="77777777" w:rsidR="005E56D6" w:rsidRPr="005411F5" w:rsidRDefault="005E56D6" w:rsidP="00220297">
            <w:pPr>
              <w:pStyle w:val="NoSpacing"/>
              <w:jc w:val="left"/>
            </w:pPr>
            <w:r w:rsidRPr="005411F5">
              <w:t>Name</w:t>
            </w:r>
          </w:p>
        </w:tc>
        <w:tc>
          <w:tcPr>
            <w:tcW w:w="5896" w:type="dxa"/>
            <w:vAlign w:val="center"/>
          </w:tcPr>
          <w:p w14:paraId="25E56115" w14:textId="77777777" w:rsidR="005E56D6" w:rsidRPr="005411F5" w:rsidRDefault="005E56D6" w:rsidP="00220297">
            <w:pPr>
              <w:pStyle w:val="NoSpacing"/>
              <w:jc w:val="left"/>
            </w:pPr>
            <w:r w:rsidRPr="005411F5">
              <w:t>Lehmann</w:t>
            </w:r>
          </w:p>
        </w:tc>
      </w:tr>
      <w:tr w:rsidR="005E56D6" w:rsidRPr="005411F5" w14:paraId="79FAD401" w14:textId="77777777" w:rsidTr="005E56D6">
        <w:trPr>
          <w:trHeight w:val="567"/>
        </w:trPr>
        <w:tc>
          <w:tcPr>
            <w:tcW w:w="3114" w:type="dxa"/>
            <w:vAlign w:val="center"/>
          </w:tcPr>
          <w:p w14:paraId="4581FBAB" w14:textId="77777777" w:rsidR="005E56D6" w:rsidRPr="005411F5" w:rsidRDefault="005E56D6" w:rsidP="00220297">
            <w:pPr>
              <w:pStyle w:val="NoSpacing"/>
              <w:jc w:val="left"/>
            </w:pPr>
            <w:r w:rsidRPr="005411F5">
              <w:t>Geburtsdatum</w:t>
            </w:r>
          </w:p>
        </w:tc>
        <w:tc>
          <w:tcPr>
            <w:tcW w:w="5896" w:type="dxa"/>
            <w:vAlign w:val="center"/>
          </w:tcPr>
          <w:p w14:paraId="26A0982E" w14:textId="77777777" w:rsidR="005E56D6" w:rsidRPr="005411F5" w:rsidRDefault="005E56D6" w:rsidP="00220297">
            <w:pPr>
              <w:pStyle w:val="NoSpacing"/>
              <w:jc w:val="left"/>
            </w:pPr>
            <w:r w:rsidRPr="005411F5">
              <w:t>16.07.19</w:t>
            </w:r>
            <w:r w:rsidR="00316F89" w:rsidRPr="005411F5">
              <w:t>92</w:t>
            </w:r>
          </w:p>
        </w:tc>
      </w:tr>
      <w:tr w:rsidR="005E56D6" w:rsidRPr="005411F5" w14:paraId="2A7FA6C0" w14:textId="77777777" w:rsidTr="005E56D6">
        <w:trPr>
          <w:trHeight w:val="567"/>
        </w:trPr>
        <w:tc>
          <w:tcPr>
            <w:tcW w:w="3114" w:type="dxa"/>
            <w:vAlign w:val="center"/>
          </w:tcPr>
          <w:p w14:paraId="26A42C84" w14:textId="77777777" w:rsidR="005E56D6" w:rsidRPr="005411F5" w:rsidRDefault="005E56D6" w:rsidP="00220297">
            <w:pPr>
              <w:pStyle w:val="NoSpacing"/>
              <w:jc w:val="left"/>
            </w:pPr>
            <w:r w:rsidRPr="005411F5">
              <w:t>Gewünschte Korrespondenzsprache</w:t>
            </w:r>
          </w:p>
        </w:tc>
        <w:tc>
          <w:tcPr>
            <w:tcW w:w="5896" w:type="dxa"/>
            <w:vAlign w:val="center"/>
          </w:tcPr>
          <w:p w14:paraId="034C8B10" w14:textId="77777777" w:rsidR="005E56D6" w:rsidRPr="005411F5" w:rsidRDefault="005E56D6" w:rsidP="00220297">
            <w:pPr>
              <w:pStyle w:val="NoSpacing"/>
              <w:jc w:val="left"/>
            </w:pPr>
            <w:r w:rsidRPr="005411F5">
              <w:t>Deutsch</w:t>
            </w:r>
          </w:p>
        </w:tc>
      </w:tr>
      <w:tr w:rsidR="005E56D6" w:rsidRPr="005411F5" w14:paraId="569DF48D" w14:textId="77777777" w:rsidTr="005E56D6">
        <w:trPr>
          <w:trHeight w:val="567"/>
        </w:trPr>
        <w:tc>
          <w:tcPr>
            <w:tcW w:w="3114" w:type="dxa"/>
            <w:vAlign w:val="center"/>
          </w:tcPr>
          <w:p w14:paraId="7E2CE798" w14:textId="77777777" w:rsidR="005E56D6" w:rsidRPr="005411F5" w:rsidRDefault="005E56D6" w:rsidP="00220297">
            <w:pPr>
              <w:pStyle w:val="NoSpacing"/>
              <w:jc w:val="left"/>
            </w:pPr>
            <w:r w:rsidRPr="005411F5">
              <w:t>Strasse</w:t>
            </w:r>
          </w:p>
        </w:tc>
        <w:tc>
          <w:tcPr>
            <w:tcW w:w="5896" w:type="dxa"/>
            <w:vAlign w:val="center"/>
          </w:tcPr>
          <w:p w14:paraId="1BBDACE1" w14:textId="77777777" w:rsidR="005E56D6" w:rsidRPr="005411F5" w:rsidRDefault="005E56D6" w:rsidP="00220297">
            <w:pPr>
              <w:pStyle w:val="NoSpacing"/>
              <w:jc w:val="left"/>
            </w:pPr>
            <w:r w:rsidRPr="005411F5">
              <w:t>Wingertweg 34</w:t>
            </w:r>
          </w:p>
        </w:tc>
      </w:tr>
      <w:tr w:rsidR="005E56D6" w:rsidRPr="005411F5" w14:paraId="554A7BC4" w14:textId="77777777" w:rsidTr="005E56D6">
        <w:trPr>
          <w:trHeight w:val="567"/>
        </w:trPr>
        <w:tc>
          <w:tcPr>
            <w:tcW w:w="3114" w:type="dxa"/>
            <w:vAlign w:val="center"/>
          </w:tcPr>
          <w:p w14:paraId="04BBA3A3" w14:textId="77777777" w:rsidR="005E56D6" w:rsidRPr="005411F5" w:rsidRDefault="005E56D6" w:rsidP="00220297">
            <w:pPr>
              <w:pStyle w:val="NoSpacing"/>
              <w:jc w:val="left"/>
            </w:pPr>
            <w:r w:rsidRPr="005411F5">
              <w:t>Ort</w:t>
            </w:r>
          </w:p>
        </w:tc>
        <w:tc>
          <w:tcPr>
            <w:tcW w:w="5896" w:type="dxa"/>
            <w:vAlign w:val="center"/>
          </w:tcPr>
          <w:p w14:paraId="2D815299" w14:textId="36C2B9FB" w:rsidR="005E56D6" w:rsidRPr="005411F5" w:rsidRDefault="0053499C" w:rsidP="00220297">
            <w:pPr>
              <w:pStyle w:val="NoSpacing"/>
              <w:jc w:val="left"/>
            </w:pPr>
            <w:ins w:id="186" w:author="Schmidt Michael" w:date="2019-03-01T14:10:00Z">
              <w:r>
                <w:rPr>
                  <w:i/>
                </w:rPr>
                <w:t>3xxx</w:t>
              </w:r>
            </w:ins>
            <w:ins w:id="187" w:author="Schmidt Michael" w:date="2019-03-01T14:09:00Z">
              <w:r>
                <w:rPr>
                  <w:i/>
                </w:rPr>
                <w:t xml:space="preserve"> </w:t>
              </w:r>
            </w:ins>
            <w:r w:rsidR="00421AD8">
              <w:rPr>
                <w:i/>
              </w:rPr>
              <w:t>Ihre Gemeinde</w:t>
            </w:r>
          </w:p>
        </w:tc>
      </w:tr>
      <w:tr w:rsidR="005E56D6" w:rsidRPr="005411F5" w14:paraId="751BE81B" w14:textId="77777777" w:rsidTr="005E56D6">
        <w:trPr>
          <w:trHeight w:val="567"/>
        </w:trPr>
        <w:tc>
          <w:tcPr>
            <w:tcW w:w="3114" w:type="dxa"/>
            <w:vAlign w:val="center"/>
          </w:tcPr>
          <w:p w14:paraId="257AF349" w14:textId="77777777" w:rsidR="005E56D6" w:rsidRPr="005411F5" w:rsidRDefault="005E56D6" w:rsidP="00220297">
            <w:pPr>
              <w:pStyle w:val="NoSpacing"/>
              <w:jc w:val="left"/>
            </w:pPr>
            <w:r w:rsidRPr="005411F5">
              <w:t>Land</w:t>
            </w:r>
          </w:p>
        </w:tc>
        <w:tc>
          <w:tcPr>
            <w:tcW w:w="5896" w:type="dxa"/>
            <w:vAlign w:val="center"/>
          </w:tcPr>
          <w:p w14:paraId="78D3EC44" w14:textId="77777777" w:rsidR="005E56D6" w:rsidRPr="005411F5" w:rsidRDefault="005E56D6" w:rsidP="00220297">
            <w:pPr>
              <w:pStyle w:val="NoSpacing"/>
              <w:jc w:val="left"/>
            </w:pPr>
            <w:r w:rsidRPr="005411F5">
              <w:t>Schweiz</w:t>
            </w:r>
          </w:p>
        </w:tc>
      </w:tr>
      <w:tr w:rsidR="005E56D6" w:rsidRPr="005411F5" w14:paraId="2F3B58EB" w14:textId="77777777" w:rsidTr="005E56D6">
        <w:trPr>
          <w:trHeight w:val="567"/>
        </w:trPr>
        <w:tc>
          <w:tcPr>
            <w:tcW w:w="3114" w:type="dxa"/>
            <w:vAlign w:val="center"/>
          </w:tcPr>
          <w:p w14:paraId="4AA45A4E" w14:textId="72DD4D78" w:rsidR="005E56D6" w:rsidRPr="005411F5" w:rsidRDefault="005E56D6" w:rsidP="00220297">
            <w:pPr>
              <w:pStyle w:val="NoSpacing"/>
              <w:jc w:val="left"/>
            </w:pPr>
            <w:del w:id="188" w:author="Schmidt Michael" w:date="2019-03-01T14:10:00Z">
              <w:r w:rsidRPr="005411F5" w:rsidDel="0053499C">
                <w:delText>Ankreuzen</w:delText>
              </w:r>
            </w:del>
            <w:ins w:id="189" w:author="Schmidt Michael" w:date="2019-03-01T14:10:00Z">
              <w:r w:rsidR="0053499C">
                <w:t>Optionsfeld</w:t>
              </w:r>
            </w:ins>
          </w:p>
        </w:tc>
        <w:tc>
          <w:tcPr>
            <w:tcW w:w="5896" w:type="dxa"/>
            <w:vAlign w:val="center"/>
          </w:tcPr>
          <w:p w14:paraId="1E293DFA" w14:textId="393CEFCE" w:rsidR="005E56D6" w:rsidRPr="005411F5" w:rsidRDefault="006E2AAC" w:rsidP="00220297">
            <w:pPr>
              <w:pStyle w:val="NoSpacing"/>
              <w:jc w:val="left"/>
            </w:pPr>
            <w:del w:id="190" w:author="Schmidt Michael" w:date="2019-03-01T14:10:00Z">
              <w:r w:rsidRPr="005411F5" w:rsidDel="0053499C">
                <w:delText>Nichts</w:delText>
              </w:r>
            </w:del>
            <w:ins w:id="191" w:author="Schmidt Michael" w:date="2019-03-01T14:10:00Z">
              <w:r w:rsidR="0053499C">
                <w:t>Keine auswählen</w:t>
              </w:r>
            </w:ins>
          </w:p>
        </w:tc>
      </w:tr>
      <w:tr w:rsidR="00B5245D" w:rsidRPr="005411F5" w14:paraId="4A68BB4B" w14:textId="77777777" w:rsidTr="005E56D6">
        <w:trPr>
          <w:trHeight w:val="567"/>
        </w:trPr>
        <w:tc>
          <w:tcPr>
            <w:tcW w:w="3114" w:type="dxa"/>
            <w:vAlign w:val="center"/>
          </w:tcPr>
          <w:p w14:paraId="12CEF296" w14:textId="77777777" w:rsidR="00B5245D" w:rsidRPr="005411F5" w:rsidRDefault="00B5245D" w:rsidP="00220297">
            <w:pPr>
              <w:pStyle w:val="NoSpacing"/>
              <w:jc w:val="left"/>
            </w:pPr>
            <w:r w:rsidRPr="005411F5">
              <w:t>E-Mail</w:t>
            </w:r>
          </w:p>
        </w:tc>
        <w:tc>
          <w:tcPr>
            <w:tcW w:w="5896" w:type="dxa"/>
            <w:vAlign w:val="center"/>
          </w:tcPr>
          <w:p w14:paraId="283D1559" w14:textId="2A8C4794" w:rsidR="00B5245D" w:rsidRPr="005411F5" w:rsidRDefault="00B5245D" w:rsidP="00220297">
            <w:pPr>
              <w:pStyle w:val="NoSpacing"/>
              <w:jc w:val="left"/>
            </w:pPr>
            <w:r w:rsidRPr="005411F5">
              <w:t>sarah.lehmann@</w:t>
            </w:r>
            <w:r w:rsidR="00421AD8">
              <w:t>kibon</w:t>
            </w:r>
            <w:r w:rsidRPr="005411F5">
              <w:t>.c</w:t>
            </w:r>
            <w:r w:rsidR="00421AD8">
              <w:t>h</w:t>
            </w:r>
            <w:r w:rsidRPr="005411F5">
              <w:t xml:space="preserve"> </w:t>
            </w:r>
          </w:p>
        </w:tc>
      </w:tr>
      <w:tr w:rsidR="00B5245D" w:rsidRPr="005411F5" w14:paraId="61DC3640" w14:textId="77777777" w:rsidTr="005E56D6">
        <w:trPr>
          <w:trHeight w:val="567"/>
        </w:trPr>
        <w:tc>
          <w:tcPr>
            <w:tcW w:w="3114" w:type="dxa"/>
            <w:vAlign w:val="center"/>
          </w:tcPr>
          <w:p w14:paraId="2EE5FC6C" w14:textId="77777777" w:rsidR="00B5245D" w:rsidRPr="005411F5" w:rsidRDefault="00B5245D" w:rsidP="00220297">
            <w:pPr>
              <w:pStyle w:val="NoSpacing"/>
              <w:jc w:val="left"/>
            </w:pPr>
            <w:r w:rsidRPr="005411F5">
              <w:t>Mobile</w:t>
            </w:r>
          </w:p>
        </w:tc>
        <w:tc>
          <w:tcPr>
            <w:tcW w:w="5896" w:type="dxa"/>
            <w:vAlign w:val="center"/>
          </w:tcPr>
          <w:p w14:paraId="48117C59" w14:textId="77777777" w:rsidR="00B5245D" w:rsidRPr="005411F5" w:rsidRDefault="00B5245D" w:rsidP="00220297">
            <w:pPr>
              <w:pStyle w:val="NoSpacing"/>
              <w:jc w:val="left"/>
            </w:pPr>
            <w:r w:rsidRPr="005411F5">
              <w:t>+41 79 123 45 67</w:t>
            </w:r>
          </w:p>
        </w:tc>
      </w:tr>
      <w:tr w:rsidR="00CA5794" w:rsidRPr="005411F5" w14:paraId="13265F8D" w14:textId="77777777" w:rsidTr="00CA5794">
        <w:trPr>
          <w:trHeight w:val="567"/>
          <w:ins w:id="192" w:author="Schmidt Michael" w:date="2019-02-26T11:15:00Z"/>
        </w:trPr>
        <w:tc>
          <w:tcPr>
            <w:tcW w:w="9010" w:type="dxa"/>
            <w:gridSpan w:val="2"/>
            <w:vAlign w:val="center"/>
          </w:tcPr>
          <w:p w14:paraId="0C9033F8" w14:textId="487E3949" w:rsidR="00CA5794" w:rsidRPr="005411F5" w:rsidRDefault="00CA5794">
            <w:pPr>
              <w:pStyle w:val="NoSpacing"/>
              <w:rPr>
                <w:ins w:id="193" w:author="Schmidt Michael" w:date="2019-02-26T11:15:00Z"/>
              </w:rPr>
              <w:pPrChange w:id="194" w:author="Schmidt Michael" w:date="2019-02-26T11:15:00Z">
                <w:pPr>
                  <w:pStyle w:val="NoSpacing"/>
                  <w:jc w:val="left"/>
                </w:pPr>
              </w:pPrChange>
            </w:pPr>
            <w:ins w:id="195" w:author="Schmidt Michael" w:date="2019-02-26T11:19:00Z">
              <w:r>
                <w:rPr>
                  <w:b/>
                  <w:i/>
                </w:rPr>
                <w:t>SPEICHERN UND WEITER</w:t>
              </w:r>
            </w:ins>
          </w:p>
        </w:tc>
      </w:tr>
    </w:tbl>
    <w:p w14:paraId="581A1FDF" w14:textId="7539C7DF" w:rsidR="00421AD8" w:rsidDel="00CA5794" w:rsidRDefault="00421AD8" w:rsidP="009D00F2">
      <w:pPr>
        <w:rPr>
          <w:del w:id="196" w:author="Schmidt Michael" w:date="2019-02-26T11:15:00Z"/>
        </w:rPr>
      </w:pPr>
    </w:p>
    <w:p w14:paraId="1C0BFC77" w14:textId="77777777" w:rsidR="00421AD8" w:rsidRDefault="00421AD8">
      <w:pPr>
        <w:spacing w:after="0"/>
      </w:pPr>
      <w:del w:id="197" w:author="Schmidt Michael" w:date="2019-02-26T11:15:00Z">
        <w:r w:rsidDel="00CA5794">
          <w:br w:type="page"/>
        </w:r>
      </w:del>
    </w:p>
    <w:tbl>
      <w:tblPr>
        <w:tblStyle w:val="TableGrid"/>
        <w:tblW w:w="0" w:type="auto"/>
        <w:tblLook w:val="04A0" w:firstRow="1" w:lastRow="0" w:firstColumn="1" w:lastColumn="0" w:noHBand="0" w:noVBand="1"/>
      </w:tblPr>
      <w:tblGrid>
        <w:gridCol w:w="3114"/>
        <w:gridCol w:w="5896"/>
      </w:tblGrid>
      <w:tr w:rsidR="002840D9" w:rsidRPr="005411F5" w14:paraId="72340870" w14:textId="77777777" w:rsidTr="000739F2">
        <w:trPr>
          <w:trHeight w:val="567"/>
        </w:trPr>
        <w:tc>
          <w:tcPr>
            <w:tcW w:w="9010" w:type="dxa"/>
            <w:gridSpan w:val="2"/>
            <w:shd w:val="clear" w:color="auto" w:fill="D60025"/>
            <w:vAlign w:val="center"/>
          </w:tcPr>
          <w:p w14:paraId="7D459A0E" w14:textId="77777777" w:rsidR="002840D9" w:rsidRPr="00D0492E" w:rsidRDefault="002840D9">
            <w:pPr>
              <w:pStyle w:val="NoSpacing"/>
              <w:rPr>
                <w:b/>
                <w:color w:val="FFFFFF" w:themeColor="background1"/>
              </w:rPr>
            </w:pPr>
            <w:r w:rsidRPr="00D0492E">
              <w:rPr>
                <w:b/>
                <w:color w:val="FFFFFF" w:themeColor="background1"/>
              </w:rPr>
              <w:lastRenderedPageBreak/>
              <w:t>Gesuchsteller/in 2</w:t>
            </w:r>
          </w:p>
        </w:tc>
      </w:tr>
      <w:tr w:rsidR="002840D9" w:rsidRPr="005411F5" w14:paraId="70F6A619" w14:textId="77777777" w:rsidTr="000739F2">
        <w:trPr>
          <w:trHeight w:val="565"/>
        </w:trPr>
        <w:tc>
          <w:tcPr>
            <w:tcW w:w="3114" w:type="dxa"/>
            <w:vAlign w:val="center"/>
          </w:tcPr>
          <w:p w14:paraId="5134AC8B" w14:textId="77777777" w:rsidR="002840D9" w:rsidRPr="005411F5" w:rsidRDefault="002840D9" w:rsidP="00220297">
            <w:pPr>
              <w:pStyle w:val="NoSpacing"/>
              <w:jc w:val="left"/>
            </w:pPr>
            <w:r w:rsidRPr="005411F5">
              <w:t>Geschlecht</w:t>
            </w:r>
          </w:p>
        </w:tc>
        <w:tc>
          <w:tcPr>
            <w:tcW w:w="5896" w:type="dxa"/>
            <w:vAlign w:val="center"/>
          </w:tcPr>
          <w:p w14:paraId="6CCC3413" w14:textId="77777777" w:rsidR="002840D9" w:rsidRPr="005411F5" w:rsidRDefault="002840D9" w:rsidP="00220297">
            <w:pPr>
              <w:pStyle w:val="NoSpacing"/>
              <w:jc w:val="left"/>
            </w:pPr>
            <w:r w:rsidRPr="005411F5">
              <w:t>Männlich</w:t>
            </w:r>
          </w:p>
        </w:tc>
      </w:tr>
      <w:tr w:rsidR="002840D9" w:rsidRPr="005411F5" w14:paraId="7B7BB6BF" w14:textId="77777777" w:rsidTr="000739F2">
        <w:trPr>
          <w:trHeight w:val="567"/>
        </w:trPr>
        <w:tc>
          <w:tcPr>
            <w:tcW w:w="3114" w:type="dxa"/>
            <w:vAlign w:val="center"/>
          </w:tcPr>
          <w:p w14:paraId="414F0E2F" w14:textId="77777777" w:rsidR="002840D9" w:rsidRPr="005411F5" w:rsidRDefault="002840D9" w:rsidP="00220297">
            <w:pPr>
              <w:pStyle w:val="NoSpacing"/>
              <w:jc w:val="left"/>
            </w:pPr>
            <w:r w:rsidRPr="005411F5">
              <w:t>Vorname</w:t>
            </w:r>
          </w:p>
        </w:tc>
        <w:tc>
          <w:tcPr>
            <w:tcW w:w="5896" w:type="dxa"/>
            <w:vAlign w:val="center"/>
          </w:tcPr>
          <w:p w14:paraId="10DFF9B8" w14:textId="77777777" w:rsidR="002840D9" w:rsidRPr="005411F5" w:rsidRDefault="002840D9" w:rsidP="00220297">
            <w:pPr>
              <w:pStyle w:val="NoSpacing"/>
              <w:jc w:val="left"/>
            </w:pPr>
            <w:r w:rsidRPr="005411F5">
              <w:t>Sebastian</w:t>
            </w:r>
          </w:p>
        </w:tc>
      </w:tr>
      <w:tr w:rsidR="002840D9" w:rsidRPr="005411F5" w14:paraId="5D59B7B4" w14:textId="77777777" w:rsidTr="000739F2">
        <w:trPr>
          <w:trHeight w:val="567"/>
        </w:trPr>
        <w:tc>
          <w:tcPr>
            <w:tcW w:w="3114" w:type="dxa"/>
            <w:vAlign w:val="center"/>
          </w:tcPr>
          <w:p w14:paraId="541EB259" w14:textId="77777777" w:rsidR="002840D9" w:rsidRPr="005411F5" w:rsidRDefault="002840D9" w:rsidP="00220297">
            <w:pPr>
              <w:pStyle w:val="NoSpacing"/>
              <w:jc w:val="left"/>
            </w:pPr>
            <w:r w:rsidRPr="005411F5">
              <w:t>Name</w:t>
            </w:r>
          </w:p>
        </w:tc>
        <w:tc>
          <w:tcPr>
            <w:tcW w:w="5896" w:type="dxa"/>
            <w:vAlign w:val="center"/>
          </w:tcPr>
          <w:p w14:paraId="38ACEF00" w14:textId="77777777" w:rsidR="002840D9" w:rsidRPr="005411F5" w:rsidRDefault="002840D9" w:rsidP="00220297">
            <w:pPr>
              <w:pStyle w:val="NoSpacing"/>
              <w:jc w:val="left"/>
            </w:pPr>
            <w:r w:rsidRPr="005411F5">
              <w:t>Lehmann</w:t>
            </w:r>
          </w:p>
        </w:tc>
      </w:tr>
      <w:tr w:rsidR="002840D9" w:rsidRPr="005411F5" w14:paraId="1F640134" w14:textId="77777777" w:rsidTr="000739F2">
        <w:trPr>
          <w:trHeight w:val="567"/>
        </w:trPr>
        <w:tc>
          <w:tcPr>
            <w:tcW w:w="3114" w:type="dxa"/>
            <w:vAlign w:val="center"/>
          </w:tcPr>
          <w:p w14:paraId="55E95306" w14:textId="77777777" w:rsidR="002840D9" w:rsidRPr="005411F5" w:rsidRDefault="002840D9" w:rsidP="00220297">
            <w:pPr>
              <w:pStyle w:val="NoSpacing"/>
              <w:jc w:val="left"/>
            </w:pPr>
            <w:r w:rsidRPr="005411F5">
              <w:t>Geburtsdatum</w:t>
            </w:r>
          </w:p>
        </w:tc>
        <w:tc>
          <w:tcPr>
            <w:tcW w:w="5896" w:type="dxa"/>
            <w:vAlign w:val="center"/>
          </w:tcPr>
          <w:p w14:paraId="7322F6D3" w14:textId="77777777" w:rsidR="002840D9" w:rsidRPr="005411F5" w:rsidRDefault="002840D9" w:rsidP="00220297">
            <w:pPr>
              <w:pStyle w:val="NoSpacing"/>
              <w:jc w:val="left"/>
            </w:pPr>
            <w:r w:rsidRPr="005411F5">
              <w:t>02.04.19</w:t>
            </w:r>
            <w:r w:rsidR="00316F89" w:rsidRPr="005411F5">
              <w:t>90</w:t>
            </w:r>
          </w:p>
        </w:tc>
      </w:tr>
      <w:tr w:rsidR="002840D9" w:rsidRPr="005411F5" w14:paraId="6ABDD987" w14:textId="77777777" w:rsidTr="000739F2">
        <w:trPr>
          <w:trHeight w:val="567"/>
        </w:trPr>
        <w:tc>
          <w:tcPr>
            <w:tcW w:w="3114" w:type="dxa"/>
            <w:vAlign w:val="center"/>
          </w:tcPr>
          <w:p w14:paraId="5A8EE7CE" w14:textId="77777777" w:rsidR="002840D9" w:rsidRPr="005411F5" w:rsidRDefault="002840D9" w:rsidP="00220297">
            <w:pPr>
              <w:pStyle w:val="NoSpacing"/>
              <w:jc w:val="left"/>
            </w:pPr>
            <w:r w:rsidRPr="005411F5">
              <w:t>Gewünschte Korrespondenzsprache</w:t>
            </w:r>
          </w:p>
        </w:tc>
        <w:tc>
          <w:tcPr>
            <w:tcW w:w="5896" w:type="dxa"/>
            <w:vAlign w:val="center"/>
          </w:tcPr>
          <w:p w14:paraId="375FA15A" w14:textId="77777777" w:rsidR="002840D9" w:rsidRPr="005411F5" w:rsidRDefault="002840D9" w:rsidP="00220297">
            <w:pPr>
              <w:pStyle w:val="NoSpacing"/>
              <w:jc w:val="left"/>
            </w:pPr>
            <w:r w:rsidRPr="005411F5">
              <w:t>Deutsch</w:t>
            </w:r>
          </w:p>
        </w:tc>
      </w:tr>
      <w:tr w:rsidR="002840D9" w:rsidRPr="005411F5" w14:paraId="06E97580" w14:textId="77777777" w:rsidTr="000739F2">
        <w:trPr>
          <w:trHeight w:val="567"/>
        </w:trPr>
        <w:tc>
          <w:tcPr>
            <w:tcW w:w="3114" w:type="dxa"/>
            <w:vAlign w:val="center"/>
          </w:tcPr>
          <w:p w14:paraId="104EF619" w14:textId="77777777" w:rsidR="002840D9" w:rsidRPr="005411F5" w:rsidRDefault="002840D9" w:rsidP="00220297">
            <w:pPr>
              <w:pStyle w:val="NoSpacing"/>
              <w:jc w:val="left"/>
            </w:pPr>
            <w:r w:rsidRPr="005411F5">
              <w:t>Strasse</w:t>
            </w:r>
          </w:p>
        </w:tc>
        <w:tc>
          <w:tcPr>
            <w:tcW w:w="5896" w:type="dxa"/>
            <w:vAlign w:val="center"/>
          </w:tcPr>
          <w:p w14:paraId="4043DFB2" w14:textId="77777777" w:rsidR="002840D9" w:rsidRPr="005411F5" w:rsidRDefault="002840D9" w:rsidP="00220297">
            <w:pPr>
              <w:pStyle w:val="NoSpacing"/>
              <w:jc w:val="left"/>
            </w:pPr>
            <w:r w:rsidRPr="005411F5">
              <w:t>Wingertweg 34</w:t>
            </w:r>
          </w:p>
        </w:tc>
      </w:tr>
      <w:tr w:rsidR="002840D9" w:rsidRPr="005411F5" w14:paraId="5CE50CFB" w14:textId="77777777" w:rsidTr="000739F2">
        <w:trPr>
          <w:trHeight w:val="567"/>
        </w:trPr>
        <w:tc>
          <w:tcPr>
            <w:tcW w:w="3114" w:type="dxa"/>
            <w:vAlign w:val="center"/>
          </w:tcPr>
          <w:p w14:paraId="454D6E11" w14:textId="77777777" w:rsidR="002840D9" w:rsidRPr="005411F5" w:rsidRDefault="002840D9" w:rsidP="00220297">
            <w:pPr>
              <w:pStyle w:val="NoSpacing"/>
              <w:jc w:val="left"/>
            </w:pPr>
            <w:r w:rsidRPr="005411F5">
              <w:t>Ort</w:t>
            </w:r>
          </w:p>
        </w:tc>
        <w:tc>
          <w:tcPr>
            <w:tcW w:w="5896" w:type="dxa"/>
            <w:vAlign w:val="center"/>
          </w:tcPr>
          <w:p w14:paraId="46844F5A" w14:textId="7618E010" w:rsidR="002840D9" w:rsidRPr="00220297" w:rsidRDefault="0053499C" w:rsidP="00220297">
            <w:pPr>
              <w:pStyle w:val="NoSpacing"/>
              <w:jc w:val="left"/>
              <w:rPr>
                <w:i/>
              </w:rPr>
            </w:pPr>
            <w:ins w:id="198" w:author="Schmidt Michael" w:date="2019-03-01T14:11:00Z">
              <w:r>
                <w:rPr>
                  <w:i/>
                </w:rPr>
                <w:t xml:space="preserve">3xxx </w:t>
              </w:r>
            </w:ins>
            <w:r w:rsidR="00421AD8">
              <w:rPr>
                <w:i/>
              </w:rPr>
              <w:t>Ihre Gemeinde</w:t>
            </w:r>
          </w:p>
        </w:tc>
      </w:tr>
      <w:tr w:rsidR="002840D9" w:rsidRPr="005411F5" w14:paraId="75BADC9A" w14:textId="77777777" w:rsidTr="000739F2">
        <w:trPr>
          <w:trHeight w:val="567"/>
        </w:trPr>
        <w:tc>
          <w:tcPr>
            <w:tcW w:w="3114" w:type="dxa"/>
            <w:vAlign w:val="center"/>
          </w:tcPr>
          <w:p w14:paraId="5A2FD87E" w14:textId="77777777" w:rsidR="002840D9" w:rsidRPr="005411F5" w:rsidRDefault="002840D9" w:rsidP="00220297">
            <w:pPr>
              <w:pStyle w:val="NoSpacing"/>
              <w:jc w:val="left"/>
            </w:pPr>
            <w:r w:rsidRPr="005411F5">
              <w:t>Land</w:t>
            </w:r>
          </w:p>
        </w:tc>
        <w:tc>
          <w:tcPr>
            <w:tcW w:w="5896" w:type="dxa"/>
            <w:vAlign w:val="center"/>
          </w:tcPr>
          <w:p w14:paraId="78913568" w14:textId="77777777" w:rsidR="002840D9" w:rsidRPr="005411F5" w:rsidRDefault="002840D9" w:rsidP="00220297">
            <w:pPr>
              <w:pStyle w:val="NoSpacing"/>
              <w:jc w:val="left"/>
            </w:pPr>
            <w:r w:rsidRPr="005411F5">
              <w:t>Schweiz</w:t>
            </w:r>
          </w:p>
        </w:tc>
      </w:tr>
      <w:tr w:rsidR="002840D9" w:rsidRPr="005411F5" w14:paraId="70678161" w14:textId="77777777" w:rsidTr="000739F2">
        <w:trPr>
          <w:trHeight w:val="567"/>
        </w:trPr>
        <w:tc>
          <w:tcPr>
            <w:tcW w:w="3114" w:type="dxa"/>
            <w:vAlign w:val="center"/>
          </w:tcPr>
          <w:p w14:paraId="1CADE9AC" w14:textId="27502462" w:rsidR="002840D9" w:rsidRPr="005411F5" w:rsidRDefault="0053499C" w:rsidP="00220297">
            <w:pPr>
              <w:pStyle w:val="NoSpacing"/>
              <w:jc w:val="left"/>
            </w:pPr>
            <w:ins w:id="199" w:author="Schmidt Michael" w:date="2019-03-01T14:11:00Z">
              <w:r>
                <w:t>Optionsfeld</w:t>
              </w:r>
            </w:ins>
            <w:del w:id="200" w:author="Schmidt Michael" w:date="2019-03-01T14:11:00Z">
              <w:r w:rsidR="002840D9" w:rsidRPr="005411F5" w:rsidDel="0053499C">
                <w:delText>Ankreuzen</w:delText>
              </w:r>
            </w:del>
          </w:p>
        </w:tc>
        <w:tc>
          <w:tcPr>
            <w:tcW w:w="5896" w:type="dxa"/>
            <w:vAlign w:val="center"/>
          </w:tcPr>
          <w:p w14:paraId="56EA2A59" w14:textId="7EBA6AC6" w:rsidR="002840D9" w:rsidRPr="005411F5" w:rsidRDefault="002840D9" w:rsidP="00220297">
            <w:pPr>
              <w:pStyle w:val="NoSpacing"/>
              <w:jc w:val="left"/>
            </w:pPr>
            <w:del w:id="201" w:author="Schmidt Michael" w:date="2019-03-01T14:12:00Z">
              <w:r w:rsidRPr="005411F5" w:rsidDel="0053499C">
                <w:delText>Nicht</w:delText>
              </w:r>
              <w:r w:rsidR="006E2AAC" w:rsidRPr="005411F5" w:rsidDel="0053499C">
                <w:delText>s</w:delText>
              </w:r>
            </w:del>
            <w:ins w:id="202" w:author="Schmidt Michael" w:date="2019-03-01T14:12:00Z">
              <w:r w:rsidR="0053499C">
                <w:t>Keine auswählen</w:t>
              </w:r>
            </w:ins>
          </w:p>
        </w:tc>
      </w:tr>
      <w:tr w:rsidR="002840D9" w:rsidRPr="005411F5" w14:paraId="212F4F7E" w14:textId="77777777" w:rsidTr="000739F2">
        <w:trPr>
          <w:trHeight w:val="567"/>
        </w:trPr>
        <w:tc>
          <w:tcPr>
            <w:tcW w:w="3114" w:type="dxa"/>
            <w:vAlign w:val="center"/>
          </w:tcPr>
          <w:p w14:paraId="4DDB5967" w14:textId="77777777" w:rsidR="002840D9" w:rsidRPr="005411F5" w:rsidRDefault="002840D9" w:rsidP="00220297">
            <w:pPr>
              <w:pStyle w:val="NoSpacing"/>
              <w:jc w:val="left"/>
            </w:pPr>
            <w:r w:rsidRPr="005411F5">
              <w:t>E-Mail</w:t>
            </w:r>
          </w:p>
        </w:tc>
        <w:tc>
          <w:tcPr>
            <w:tcW w:w="5896" w:type="dxa"/>
            <w:vAlign w:val="center"/>
          </w:tcPr>
          <w:p w14:paraId="7301A54C" w14:textId="47AD4EF1" w:rsidR="002840D9" w:rsidRPr="005411F5" w:rsidRDefault="002840D9" w:rsidP="00220297">
            <w:pPr>
              <w:pStyle w:val="NoSpacing"/>
              <w:jc w:val="left"/>
            </w:pPr>
            <w:r w:rsidRPr="005411F5">
              <w:t>s.lehmann@</w:t>
            </w:r>
            <w:r w:rsidR="00421AD8">
              <w:t>kibon</w:t>
            </w:r>
            <w:r w:rsidRPr="005411F5">
              <w:t>.ch</w:t>
            </w:r>
          </w:p>
        </w:tc>
      </w:tr>
      <w:tr w:rsidR="002840D9" w:rsidRPr="005411F5" w14:paraId="33A22544" w14:textId="77777777" w:rsidTr="000739F2">
        <w:trPr>
          <w:trHeight w:val="567"/>
        </w:trPr>
        <w:tc>
          <w:tcPr>
            <w:tcW w:w="3114" w:type="dxa"/>
            <w:vAlign w:val="center"/>
          </w:tcPr>
          <w:p w14:paraId="2F096A6B" w14:textId="77777777" w:rsidR="002840D9" w:rsidRPr="005411F5" w:rsidRDefault="002840D9" w:rsidP="00220297">
            <w:pPr>
              <w:pStyle w:val="NoSpacing"/>
              <w:jc w:val="left"/>
            </w:pPr>
            <w:r w:rsidRPr="005411F5">
              <w:t>Mobile</w:t>
            </w:r>
          </w:p>
        </w:tc>
        <w:tc>
          <w:tcPr>
            <w:tcW w:w="5896" w:type="dxa"/>
            <w:vAlign w:val="center"/>
          </w:tcPr>
          <w:p w14:paraId="174455F4" w14:textId="77777777" w:rsidR="002840D9" w:rsidRPr="005411F5" w:rsidRDefault="002840D9" w:rsidP="00220297">
            <w:pPr>
              <w:pStyle w:val="NoSpacing"/>
              <w:jc w:val="left"/>
            </w:pPr>
            <w:r w:rsidRPr="005411F5">
              <w:t>+41 79 987 65 43</w:t>
            </w:r>
          </w:p>
        </w:tc>
      </w:tr>
      <w:tr w:rsidR="00CA5794" w:rsidRPr="005411F5" w14:paraId="1AEFAEEF" w14:textId="77777777" w:rsidTr="00CA5794">
        <w:trPr>
          <w:trHeight w:val="567"/>
          <w:ins w:id="203" w:author="Schmidt Michael" w:date="2019-02-26T11:15:00Z"/>
        </w:trPr>
        <w:tc>
          <w:tcPr>
            <w:tcW w:w="9010" w:type="dxa"/>
            <w:gridSpan w:val="2"/>
            <w:vAlign w:val="center"/>
          </w:tcPr>
          <w:p w14:paraId="742A6EF5" w14:textId="1A5E46EB" w:rsidR="00CA5794" w:rsidRPr="005411F5" w:rsidRDefault="00CA5794">
            <w:pPr>
              <w:pStyle w:val="NoSpacing"/>
              <w:rPr>
                <w:ins w:id="204" w:author="Schmidt Michael" w:date="2019-02-26T11:15:00Z"/>
              </w:rPr>
              <w:pPrChange w:id="205" w:author="Schmidt Michael" w:date="2019-02-26T11:15:00Z">
                <w:pPr>
                  <w:pStyle w:val="NoSpacing"/>
                  <w:jc w:val="left"/>
                </w:pPr>
              </w:pPrChange>
            </w:pPr>
            <w:ins w:id="206" w:author="Schmidt Michael" w:date="2019-02-26T11:19:00Z">
              <w:r>
                <w:rPr>
                  <w:b/>
                  <w:i/>
                </w:rPr>
                <w:t>SPEICHERN UND WEITER</w:t>
              </w:r>
            </w:ins>
          </w:p>
        </w:tc>
      </w:tr>
    </w:tbl>
    <w:p w14:paraId="6E7C814F" w14:textId="77777777" w:rsidR="002840D9" w:rsidRPr="005411F5" w:rsidRDefault="002840D9" w:rsidP="009D00F2"/>
    <w:tbl>
      <w:tblPr>
        <w:tblStyle w:val="TableGrid"/>
        <w:tblW w:w="0" w:type="auto"/>
        <w:tblLook w:val="04A0" w:firstRow="1" w:lastRow="0" w:firstColumn="1" w:lastColumn="0" w:noHBand="0" w:noVBand="1"/>
      </w:tblPr>
      <w:tblGrid>
        <w:gridCol w:w="3114"/>
        <w:gridCol w:w="5896"/>
      </w:tblGrid>
      <w:tr w:rsidR="002840D9" w:rsidRPr="005411F5" w14:paraId="0BAA05AC" w14:textId="77777777" w:rsidTr="000739F2">
        <w:trPr>
          <w:trHeight w:val="567"/>
        </w:trPr>
        <w:tc>
          <w:tcPr>
            <w:tcW w:w="9010" w:type="dxa"/>
            <w:gridSpan w:val="2"/>
            <w:shd w:val="clear" w:color="auto" w:fill="D60025"/>
            <w:vAlign w:val="center"/>
          </w:tcPr>
          <w:p w14:paraId="3979AB36" w14:textId="77777777" w:rsidR="002840D9" w:rsidRPr="00D0492E" w:rsidRDefault="00431656">
            <w:pPr>
              <w:pStyle w:val="NoSpacing"/>
              <w:rPr>
                <w:b/>
                <w:color w:val="FFFFFF" w:themeColor="background1"/>
              </w:rPr>
            </w:pPr>
            <w:r w:rsidRPr="00D0492E">
              <w:rPr>
                <w:b/>
                <w:color w:val="FFFFFF" w:themeColor="background1"/>
              </w:rPr>
              <w:t>Kind</w:t>
            </w:r>
          </w:p>
        </w:tc>
      </w:tr>
      <w:tr w:rsidR="00CA5794" w:rsidRPr="005411F5" w14:paraId="7199556B" w14:textId="77777777" w:rsidTr="00CA5794">
        <w:trPr>
          <w:trHeight w:val="567"/>
          <w:ins w:id="207" w:author="Schmidt Michael" w:date="2019-02-26T11:20:00Z"/>
        </w:trPr>
        <w:tc>
          <w:tcPr>
            <w:tcW w:w="9010" w:type="dxa"/>
            <w:gridSpan w:val="2"/>
            <w:vAlign w:val="center"/>
          </w:tcPr>
          <w:p w14:paraId="134C4FAD" w14:textId="2EECFB2F" w:rsidR="00CA5794" w:rsidRPr="005411F5" w:rsidRDefault="00CA5794" w:rsidP="00CA5794">
            <w:pPr>
              <w:pStyle w:val="NoSpacing"/>
              <w:rPr>
                <w:ins w:id="208" w:author="Schmidt Michael" w:date="2019-02-26T11:20:00Z"/>
              </w:rPr>
            </w:pPr>
            <w:ins w:id="209" w:author="Schmidt Michael" w:date="2019-02-26T11:20:00Z">
              <w:r>
                <w:rPr>
                  <w:b/>
                  <w:i/>
                </w:rPr>
                <w:t>Kind hinzufügen</w:t>
              </w:r>
            </w:ins>
          </w:p>
        </w:tc>
      </w:tr>
      <w:tr w:rsidR="002840D9" w:rsidRPr="005411F5" w14:paraId="1EDCD8B0" w14:textId="77777777" w:rsidTr="000739F2">
        <w:trPr>
          <w:trHeight w:val="565"/>
        </w:trPr>
        <w:tc>
          <w:tcPr>
            <w:tcW w:w="3114" w:type="dxa"/>
            <w:vAlign w:val="center"/>
          </w:tcPr>
          <w:p w14:paraId="14A83CCD" w14:textId="77777777" w:rsidR="002840D9" w:rsidRPr="005411F5" w:rsidRDefault="002840D9" w:rsidP="00220297">
            <w:pPr>
              <w:pStyle w:val="NoSpacing"/>
              <w:jc w:val="left"/>
            </w:pPr>
            <w:r w:rsidRPr="005411F5">
              <w:t>Geschlecht</w:t>
            </w:r>
          </w:p>
        </w:tc>
        <w:tc>
          <w:tcPr>
            <w:tcW w:w="5896" w:type="dxa"/>
            <w:vAlign w:val="center"/>
          </w:tcPr>
          <w:p w14:paraId="1531497C" w14:textId="77777777" w:rsidR="002840D9" w:rsidRPr="005411F5" w:rsidRDefault="00431656" w:rsidP="00220297">
            <w:pPr>
              <w:pStyle w:val="NoSpacing"/>
              <w:jc w:val="left"/>
            </w:pPr>
            <w:r w:rsidRPr="005411F5">
              <w:t>Weiblich</w:t>
            </w:r>
          </w:p>
        </w:tc>
      </w:tr>
      <w:tr w:rsidR="002840D9" w:rsidRPr="005411F5" w14:paraId="09EA9D6F" w14:textId="77777777" w:rsidTr="000739F2">
        <w:trPr>
          <w:trHeight w:val="567"/>
        </w:trPr>
        <w:tc>
          <w:tcPr>
            <w:tcW w:w="3114" w:type="dxa"/>
            <w:vAlign w:val="center"/>
          </w:tcPr>
          <w:p w14:paraId="1971AC16" w14:textId="77777777" w:rsidR="002840D9" w:rsidRPr="005411F5" w:rsidRDefault="002840D9" w:rsidP="00220297">
            <w:pPr>
              <w:pStyle w:val="NoSpacing"/>
              <w:jc w:val="left"/>
            </w:pPr>
            <w:r w:rsidRPr="005411F5">
              <w:t>Vorname</w:t>
            </w:r>
          </w:p>
        </w:tc>
        <w:tc>
          <w:tcPr>
            <w:tcW w:w="5896" w:type="dxa"/>
            <w:vAlign w:val="center"/>
          </w:tcPr>
          <w:p w14:paraId="38E37ACB" w14:textId="77777777" w:rsidR="002840D9" w:rsidRPr="005411F5" w:rsidRDefault="00431656" w:rsidP="00220297">
            <w:pPr>
              <w:pStyle w:val="NoSpacing"/>
              <w:jc w:val="left"/>
            </w:pPr>
            <w:r w:rsidRPr="005411F5">
              <w:t>Livia</w:t>
            </w:r>
          </w:p>
        </w:tc>
      </w:tr>
      <w:tr w:rsidR="002840D9" w:rsidRPr="005411F5" w14:paraId="4811D158" w14:textId="77777777" w:rsidTr="000739F2">
        <w:trPr>
          <w:trHeight w:val="567"/>
        </w:trPr>
        <w:tc>
          <w:tcPr>
            <w:tcW w:w="3114" w:type="dxa"/>
            <w:vAlign w:val="center"/>
          </w:tcPr>
          <w:p w14:paraId="08A65D15" w14:textId="77777777" w:rsidR="002840D9" w:rsidRPr="005411F5" w:rsidRDefault="002840D9" w:rsidP="00220297">
            <w:pPr>
              <w:pStyle w:val="NoSpacing"/>
              <w:jc w:val="left"/>
            </w:pPr>
            <w:r w:rsidRPr="005411F5">
              <w:t>Name</w:t>
            </w:r>
          </w:p>
        </w:tc>
        <w:tc>
          <w:tcPr>
            <w:tcW w:w="5896" w:type="dxa"/>
            <w:vAlign w:val="center"/>
          </w:tcPr>
          <w:p w14:paraId="714D931E" w14:textId="77777777" w:rsidR="002840D9" w:rsidRPr="005411F5" w:rsidRDefault="002840D9" w:rsidP="00220297">
            <w:pPr>
              <w:pStyle w:val="NoSpacing"/>
              <w:jc w:val="left"/>
            </w:pPr>
            <w:r w:rsidRPr="005411F5">
              <w:t>Lehmann</w:t>
            </w:r>
          </w:p>
        </w:tc>
      </w:tr>
      <w:tr w:rsidR="002840D9" w:rsidRPr="005411F5" w14:paraId="64B315DF" w14:textId="77777777" w:rsidTr="000739F2">
        <w:trPr>
          <w:trHeight w:val="567"/>
        </w:trPr>
        <w:tc>
          <w:tcPr>
            <w:tcW w:w="3114" w:type="dxa"/>
            <w:vAlign w:val="center"/>
          </w:tcPr>
          <w:p w14:paraId="6E990916" w14:textId="77777777" w:rsidR="002840D9" w:rsidRPr="005411F5" w:rsidRDefault="002840D9" w:rsidP="00220297">
            <w:pPr>
              <w:pStyle w:val="NoSpacing"/>
              <w:jc w:val="left"/>
            </w:pPr>
            <w:r w:rsidRPr="005411F5">
              <w:t>Geburtsdatum</w:t>
            </w:r>
          </w:p>
        </w:tc>
        <w:tc>
          <w:tcPr>
            <w:tcW w:w="5896" w:type="dxa"/>
            <w:vAlign w:val="center"/>
          </w:tcPr>
          <w:p w14:paraId="7FFE9550" w14:textId="77777777" w:rsidR="002840D9" w:rsidRPr="005411F5" w:rsidRDefault="00431656" w:rsidP="00220297">
            <w:pPr>
              <w:pStyle w:val="NoSpacing"/>
              <w:jc w:val="left"/>
            </w:pPr>
            <w:r w:rsidRPr="005411F5">
              <w:t>30.12.2018</w:t>
            </w:r>
          </w:p>
        </w:tc>
      </w:tr>
      <w:tr w:rsidR="002840D9" w:rsidRPr="005411F5" w14:paraId="5C41461C" w14:textId="77777777" w:rsidTr="000739F2">
        <w:trPr>
          <w:trHeight w:val="567"/>
        </w:trPr>
        <w:tc>
          <w:tcPr>
            <w:tcW w:w="3114" w:type="dxa"/>
            <w:vAlign w:val="center"/>
          </w:tcPr>
          <w:p w14:paraId="455AF6EF" w14:textId="77777777" w:rsidR="002840D9" w:rsidRPr="005411F5" w:rsidRDefault="00431656" w:rsidP="00220297">
            <w:pPr>
              <w:pStyle w:val="NoSpacing"/>
              <w:jc w:val="left"/>
            </w:pPr>
            <w:r w:rsidRPr="005411F5">
              <w:t>Kinderabzug 2019</w:t>
            </w:r>
          </w:p>
        </w:tc>
        <w:tc>
          <w:tcPr>
            <w:tcW w:w="5896" w:type="dxa"/>
            <w:vAlign w:val="center"/>
          </w:tcPr>
          <w:p w14:paraId="4DC01061" w14:textId="77777777" w:rsidR="002840D9" w:rsidRPr="005411F5" w:rsidRDefault="00431656" w:rsidP="00220297">
            <w:pPr>
              <w:pStyle w:val="NoSpacing"/>
              <w:jc w:val="left"/>
            </w:pPr>
            <w:r w:rsidRPr="005411F5">
              <w:t>100%</w:t>
            </w:r>
          </w:p>
        </w:tc>
      </w:tr>
      <w:tr w:rsidR="002840D9" w:rsidRPr="005411F5" w14:paraId="628E6E7E" w14:textId="77777777" w:rsidTr="000739F2">
        <w:trPr>
          <w:trHeight w:val="567"/>
        </w:trPr>
        <w:tc>
          <w:tcPr>
            <w:tcW w:w="3114" w:type="dxa"/>
            <w:vAlign w:val="center"/>
          </w:tcPr>
          <w:p w14:paraId="4F2B7717" w14:textId="77777777" w:rsidR="002840D9" w:rsidRPr="005411F5" w:rsidRDefault="00431656" w:rsidP="00220297">
            <w:pPr>
              <w:pStyle w:val="NoSpacing"/>
              <w:jc w:val="left"/>
            </w:pPr>
            <w:r w:rsidRPr="005411F5">
              <w:t>Kinderabzug 2020</w:t>
            </w:r>
          </w:p>
        </w:tc>
        <w:tc>
          <w:tcPr>
            <w:tcW w:w="5896" w:type="dxa"/>
            <w:vAlign w:val="center"/>
          </w:tcPr>
          <w:p w14:paraId="51847BCE" w14:textId="77777777" w:rsidR="002840D9" w:rsidRPr="005411F5" w:rsidRDefault="00431656" w:rsidP="00220297">
            <w:pPr>
              <w:pStyle w:val="NoSpacing"/>
              <w:jc w:val="left"/>
            </w:pPr>
            <w:r w:rsidRPr="005411F5">
              <w:t>100%</w:t>
            </w:r>
          </w:p>
        </w:tc>
      </w:tr>
      <w:tr w:rsidR="002840D9" w:rsidRPr="005411F5" w14:paraId="3FABEC6E" w14:textId="77777777" w:rsidTr="000739F2">
        <w:trPr>
          <w:trHeight w:val="567"/>
        </w:trPr>
        <w:tc>
          <w:tcPr>
            <w:tcW w:w="3114" w:type="dxa"/>
            <w:vAlign w:val="center"/>
          </w:tcPr>
          <w:p w14:paraId="0D31BDC1" w14:textId="77777777" w:rsidR="002840D9" w:rsidRPr="005411F5" w:rsidRDefault="00B0540F" w:rsidP="00220297">
            <w:pPr>
              <w:pStyle w:val="NoSpacing"/>
              <w:jc w:val="left"/>
            </w:pPr>
            <w:r w:rsidRPr="005411F5">
              <w:t>BG beantragen</w:t>
            </w:r>
          </w:p>
        </w:tc>
        <w:tc>
          <w:tcPr>
            <w:tcW w:w="5896" w:type="dxa"/>
            <w:vAlign w:val="center"/>
          </w:tcPr>
          <w:p w14:paraId="484950C2" w14:textId="77777777" w:rsidR="002840D9" w:rsidRPr="005411F5" w:rsidRDefault="00B0540F" w:rsidP="00220297">
            <w:pPr>
              <w:pStyle w:val="NoSpacing"/>
              <w:jc w:val="left"/>
            </w:pPr>
            <w:r w:rsidRPr="005411F5">
              <w:t>Ja</w:t>
            </w:r>
          </w:p>
        </w:tc>
      </w:tr>
      <w:tr w:rsidR="002840D9" w:rsidRPr="005411F5" w14:paraId="79390631" w14:textId="77777777" w:rsidTr="000739F2">
        <w:trPr>
          <w:trHeight w:val="567"/>
        </w:trPr>
        <w:tc>
          <w:tcPr>
            <w:tcW w:w="3114" w:type="dxa"/>
            <w:vAlign w:val="center"/>
          </w:tcPr>
          <w:p w14:paraId="419A1C84" w14:textId="77777777" w:rsidR="002840D9" w:rsidRPr="005411F5" w:rsidRDefault="00B0540F" w:rsidP="00220297">
            <w:pPr>
              <w:pStyle w:val="NoSpacing"/>
              <w:jc w:val="left"/>
            </w:pPr>
            <w:r w:rsidRPr="005411F5">
              <w:lastRenderedPageBreak/>
              <w:t>Wird Deutsch gesprochen?</w:t>
            </w:r>
          </w:p>
        </w:tc>
        <w:tc>
          <w:tcPr>
            <w:tcW w:w="5896" w:type="dxa"/>
            <w:vAlign w:val="center"/>
          </w:tcPr>
          <w:p w14:paraId="5044C4A6" w14:textId="77777777" w:rsidR="002840D9" w:rsidRPr="005411F5" w:rsidRDefault="00B0540F" w:rsidP="00220297">
            <w:pPr>
              <w:pStyle w:val="NoSpacing"/>
              <w:jc w:val="left"/>
            </w:pPr>
            <w:r w:rsidRPr="005411F5">
              <w:t>Ja</w:t>
            </w:r>
          </w:p>
        </w:tc>
      </w:tr>
      <w:tr w:rsidR="002840D9" w:rsidRPr="005411F5" w14:paraId="55893B48" w14:textId="77777777" w:rsidTr="000739F2">
        <w:trPr>
          <w:trHeight w:val="567"/>
        </w:trPr>
        <w:tc>
          <w:tcPr>
            <w:tcW w:w="3114" w:type="dxa"/>
            <w:vAlign w:val="center"/>
          </w:tcPr>
          <w:p w14:paraId="1BAF899A" w14:textId="77777777" w:rsidR="002840D9" w:rsidRPr="005411F5" w:rsidRDefault="00B0540F" w:rsidP="00220297">
            <w:pPr>
              <w:pStyle w:val="NoSpacing"/>
              <w:jc w:val="left"/>
            </w:pPr>
            <w:r w:rsidRPr="005411F5">
              <w:t>Welche Klasse?</w:t>
            </w:r>
          </w:p>
        </w:tc>
        <w:tc>
          <w:tcPr>
            <w:tcW w:w="5896" w:type="dxa"/>
            <w:vAlign w:val="center"/>
          </w:tcPr>
          <w:p w14:paraId="383E9FE7" w14:textId="77777777" w:rsidR="002840D9" w:rsidRPr="005411F5" w:rsidRDefault="00B0540F" w:rsidP="00220297">
            <w:pPr>
              <w:pStyle w:val="NoSpacing"/>
              <w:jc w:val="left"/>
            </w:pPr>
            <w:r w:rsidRPr="005411F5">
              <w:t>Vorschulalter</w:t>
            </w:r>
          </w:p>
        </w:tc>
      </w:tr>
      <w:tr w:rsidR="002840D9" w:rsidRPr="005411F5" w14:paraId="54BF22CF" w14:textId="77777777" w:rsidTr="000739F2">
        <w:trPr>
          <w:trHeight w:val="567"/>
        </w:trPr>
        <w:tc>
          <w:tcPr>
            <w:tcW w:w="3114" w:type="dxa"/>
            <w:vAlign w:val="center"/>
          </w:tcPr>
          <w:p w14:paraId="0CB4153F" w14:textId="77777777" w:rsidR="002840D9" w:rsidRPr="005411F5" w:rsidRDefault="006E2AAC" w:rsidP="00220297">
            <w:pPr>
              <w:pStyle w:val="NoSpacing"/>
              <w:jc w:val="left"/>
            </w:pPr>
            <w:r w:rsidRPr="005411F5">
              <w:t>Ankreuzen</w:t>
            </w:r>
          </w:p>
        </w:tc>
        <w:tc>
          <w:tcPr>
            <w:tcW w:w="5896" w:type="dxa"/>
            <w:vAlign w:val="center"/>
          </w:tcPr>
          <w:p w14:paraId="739FCE6D" w14:textId="77777777" w:rsidR="002840D9" w:rsidRPr="005411F5" w:rsidRDefault="006E2AAC" w:rsidP="00220297">
            <w:pPr>
              <w:pStyle w:val="NoSpacing"/>
              <w:jc w:val="left"/>
            </w:pPr>
            <w:r w:rsidRPr="005411F5">
              <w:t>Nichts</w:t>
            </w:r>
          </w:p>
        </w:tc>
      </w:tr>
      <w:tr w:rsidR="00CA5794" w:rsidRPr="005411F5" w14:paraId="0603FBE9" w14:textId="77777777" w:rsidTr="00CA5794">
        <w:trPr>
          <w:trHeight w:val="567"/>
          <w:ins w:id="210" w:author="Schmidt Michael" w:date="2019-02-26T11:15:00Z"/>
        </w:trPr>
        <w:tc>
          <w:tcPr>
            <w:tcW w:w="9010" w:type="dxa"/>
            <w:gridSpan w:val="2"/>
            <w:vAlign w:val="center"/>
          </w:tcPr>
          <w:p w14:paraId="42E92A2E" w14:textId="7858F241" w:rsidR="00CA5794" w:rsidRPr="005411F5" w:rsidRDefault="004C08B5">
            <w:pPr>
              <w:pStyle w:val="NoSpacing"/>
              <w:rPr>
                <w:ins w:id="211" w:author="Schmidt Michael" w:date="2019-02-26T11:15:00Z"/>
              </w:rPr>
              <w:pPrChange w:id="212" w:author="Schmidt Michael" w:date="2019-02-26T11:16:00Z">
                <w:pPr>
                  <w:pStyle w:val="NoSpacing"/>
                  <w:jc w:val="left"/>
                </w:pPr>
              </w:pPrChange>
            </w:pPr>
            <w:ins w:id="213" w:author="Schmidt Michael" w:date="2019-02-26T11:21:00Z">
              <w:r>
                <w:rPr>
                  <w:b/>
                  <w:i/>
                </w:rPr>
                <w:t>SPEICHERN</w:t>
              </w:r>
            </w:ins>
          </w:p>
        </w:tc>
      </w:tr>
      <w:tr w:rsidR="00D0492E" w:rsidRPr="005411F5" w14:paraId="44436EE7" w14:textId="77777777" w:rsidTr="00CA5794">
        <w:trPr>
          <w:trHeight w:val="567"/>
        </w:trPr>
        <w:tc>
          <w:tcPr>
            <w:tcW w:w="9010" w:type="dxa"/>
            <w:gridSpan w:val="2"/>
            <w:vAlign w:val="center"/>
          </w:tcPr>
          <w:p w14:paraId="07F45A93" w14:textId="653E0826" w:rsidR="00D0492E" w:rsidRDefault="00D0492E">
            <w:pPr>
              <w:pStyle w:val="NoSpacing"/>
              <w:rPr>
                <w:b/>
                <w:i/>
              </w:rPr>
            </w:pPr>
            <w:r>
              <w:rPr>
                <w:b/>
                <w:i/>
              </w:rPr>
              <w:t>WEITER</w:t>
            </w:r>
          </w:p>
        </w:tc>
      </w:tr>
    </w:tbl>
    <w:p w14:paraId="43A738BD" w14:textId="77777777" w:rsidR="002840D9" w:rsidRPr="005411F5" w:rsidRDefault="002840D9" w:rsidP="009D00F2"/>
    <w:tbl>
      <w:tblPr>
        <w:tblStyle w:val="TableGrid"/>
        <w:tblW w:w="0" w:type="auto"/>
        <w:tblLook w:val="04A0" w:firstRow="1" w:lastRow="0" w:firstColumn="1" w:lastColumn="0" w:noHBand="0" w:noVBand="1"/>
      </w:tblPr>
      <w:tblGrid>
        <w:gridCol w:w="3114"/>
        <w:gridCol w:w="5896"/>
      </w:tblGrid>
      <w:tr w:rsidR="000C3E81" w:rsidRPr="005411F5" w14:paraId="70991029" w14:textId="77777777" w:rsidTr="000739F2">
        <w:trPr>
          <w:trHeight w:val="567"/>
        </w:trPr>
        <w:tc>
          <w:tcPr>
            <w:tcW w:w="9010" w:type="dxa"/>
            <w:gridSpan w:val="2"/>
            <w:shd w:val="clear" w:color="auto" w:fill="D60025"/>
            <w:vAlign w:val="center"/>
          </w:tcPr>
          <w:p w14:paraId="013886D3" w14:textId="77777777" w:rsidR="000C3E81" w:rsidRPr="00D0492E" w:rsidRDefault="000C3E81">
            <w:pPr>
              <w:pStyle w:val="NoSpacing"/>
              <w:rPr>
                <w:b/>
                <w:color w:val="FFFFFF" w:themeColor="background1"/>
              </w:rPr>
            </w:pPr>
            <w:r w:rsidRPr="00D0492E">
              <w:rPr>
                <w:b/>
                <w:color w:val="FFFFFF" w:themeColor="background1"/>
              </w:rPr>
              <w:t>Betreuung Livia Lehmann</w:t>
            </w:r>
          </w:p>
        </w:tc>
      </w:tr>
      <w:tr w:rsidR="004C08B5" w:rsidRPr="005411F5" w14:paraId="3CBCF166" w14:textId="77777777" w:rsidTr="002B6F08">
        <w:trPr>
          <w:trHeight w:val="567"/>
          <w:ins w:id="214" w:author="Schmidt Michael" w:date="2019-02-26T11:21:00Z"/>
        </w:trPr>
        <w:tc>
          <w:tcPr>
            <w:tcW w:w="9010" w:type="dxa"/>
            <w:gridSpan w:val="2"/>
            <w:vAlign w:val="center"/>
          </w:tcPr>
          <w:p w14:paraId="7DF1B515" w14:textId="0A5DC057" w:rsidR="004C08B5" w:rsidRPr="005411F5" w:rsidRDefault="004C08B5" w:rsidP="002B6F08">
            <w:pPr>
              <w:pStyle w:val="NoSpacing"/>
              <w:rPr>
                <w:ins w:id="215" w:author="Schmidt Michael" w:date="2019-02-26T11:21:00Z"/>
              </w:rPr>
            </w:pPr>
            <w:ins w:id="216" w:author="Schmidt Michael" w:date="2019-02-26T11:21:00Z">
              <w:r>
                <w:rPr>
                  <w:b/>
                  <w:i/>
                </w:rPr>
                <w:t>Angaben zur Betreuung hinzufügen</w:t>
              </w:r>
            </w:ins>
          </w:p>
        </w:tc>
      </w:tr>
      <w:tr w:rsidR="000C3E81" w:rsidRPr="005411F5" w14:paraId="7BFCBBB8" w14:textId="77777777" w:rsidTr="000739F2">
        <w:trPr>
          <w:trHeight w:val="565"/>
        </w:trPr>
        <w:tc>
          <w:tcPr>
            <w:tcW w:w="3114" w:type="dxa"/>
            <w:vAlign w:val="center"/>
          </w:tcPr>
          <w:p w14:paraId="3B0DE7FC" w14:textId="77777777" w:rsidR="000C3E81" w:rsidRPr="005411F5" w:rsidRDefault="000C3E81" w:rsidP="00220297">
            <w:pPr>
              <w:pStyle w:val="NoSpacing"/>
              <w:jc w:val="left"/>
            </w:pPr>
            <w:r w:rsidRPr="005411F5">
              <w:t>Betreuungsangebot</w:t>
            </w:r>
          </w:p>
        </w:tc>
        <w:tc>
          <w:tcPr>
            <w:tcW w:w="5896" w:type="dxa"/>
            <w:vAlign w:val="center"/>
          </w:tcPr>
          <w:p w14:paraId="1F8993ED" w14:textId="77777777" w:rsidR="000C3E81" w:rsidRPr="005411F5" w:rsidRDefault="000C3E81" w:rsidP="00220297">
            <w:pPr>
              <w:pStyle w:val="NoSpacing"/>
              <w:jc w:val="left"/>
            </w:pPr>
            <w:r w:rsidRPr="005411F5">
              <w:t>Kita</w:t>
            </w:r>
          </w:p>
        </w:tc>
      </w:tr>
      <w:tr w:rsidR="000C3E81" w:rsidRPr="005411F5" w14:paraId="3820EB38" w14:textId="77777777" w:rsidTr="000739F2">
        <w:trPr>
          <w:trHeight w:val="567"/>
        </w:trPr>
        <w:tc>
          <w:tcPr>
            <w:tcW w:w="3114" w:type="dxa"/>
            <w:vAlign w:val="center"/>
          </w:tcPr>
          <w:p w14:paraId="29BA6CC5" w14:textId="77777777" w:rsidR="000C3E81" w:rsidRPr="005411F5" w:rsidRDefault="000C3E81" w:rsidP="00220297">
            <w:pPr>
              <w:pStyle w:val="NoSpacing"/>
              <w:jc w:val="left"/>
            </w:pPr>
            <w:r w:rsidRPr="005411F5">
              <w:t>Institution</w:t>
            </w:r>
          </w:p>
        </w:tc>
        <w:tc>
          <w:tcPr>
            <w:tcW w:w="5896" w:type="dxa"/>
            <w:vAlign w:val="center"/>
          </w:tcPr>
          <w:p w14:paraId="6FEB7CD5" w14:textId="77777777" w:rsidR="000C3E81" w:rsidRPr="005411F5" w:rsidRDefault="008C2702" w:rsidP="00220297">
            <w:pPr>
              <w:pStyle w:val="NoSpacing"/>
              <w:jc w:val="left"/>
            </w:pPr>
            <w:r w:rsidRPr="005411F5">
              <w:t>Kita kiBon</w:t>
            </w:r>
          </w:p>
        </w:tc>
      </w:tr>
      <w:tr w:rsidR="000C3E81" w:rsidRPr="005411F5" w14:paraId="786A9BD5" w14:textId="77777777" w:rsidTr="000739F2">
        <w:trPr>
          <w:trHeight w:val="567"/>
        </w:trPr>
        <w:tc>
          <w:tcPr>
            <w:tcW w:w="3114" w:type="dxa"/>
            <w:vAlign w:val="center"/>
          </w:tcPr>
          <w:p w14:paraId="61EC964A" w14:textId="77777777" w:rsidR="000C3E81" w:rsidRPr="005411F5" w:rsidRDefault="000C3E81" w:rsidP="00220297">
            <w:pPr>
              <w:pStyle w:val="NoSpacing"/>
              <w:jc w:val="left"/>
            </w:pPr>
            <w:r w:rsidRPr="005411F5">
              <w:t>Bestätigung</w:t>
            </w:r>
          </w:p>
        </w:tc>
        <w:tc>
          <w:tcPr>
            <w:tcW w:w="5896" w:type="dxa"/>
            <w:vAlign w:val="center"/>
          </w:tcPr>
          <w:p w14:paraId="4C4E71A5" w14:textId="77777777" w:rsidR="000C3E81" w:rsidRPr="005411F5" w:rsidRDefault="000C3E81" w:rsidP="00220297">
            <w:pPr>
              <w:pStyle w:val="NoSpacing"/>
              <w:jc w:val="left"/>
            </w:pPr>
            <w:r w:rsidRPr="005411F5">
              <w:t>Ja</w:t>
            </w:r>
          </w:p>
        </w:tc>
      </w:tr>
      <w:tr w:rsidR="000C3E81" w:rsidRPr="005411F5" w14:paraId="0909F221" w14:textId="77777777" w:rsidTr="000739F2">
        <w:trPr>
          <w:trHeight w:val="567"/>
        </w:trPr>
        <w:tc>
          <w:tcPr>
            <w:tcW w:w="3114" w:type="dxa"/>
            <w:vAlign w:val="center"/>
          </w:tcPr>
          <w:p w14:paraId="2CE932DD" w14:textId="77777777" w:rsidR="000C3E81" w:rsidRPr="005411F5" w:rsidRDefault="000C3E81" w:rsidP="00220297">
            <w:pPr>
              <w:pStyle w:val="NoSpacing"/>
              <w:jc w:val="left"/>
            </w:pPr>
            <w:r w:rsidRPr="005411F5">
              <w:t>Besondere Bedürfnisse</w:t>
            </w:r>
          </w:p>
        </w:tc>
        <w:tc>
          <w:tcPr>
            <w:tcW w:w="5896" w:type="dxa"/>
            <w:vAlign w:val="center"/>
          </w:tcPr>
          <w:p w14:paraId="09512520" w14:textId="77777777" w:rsidR="000C3E81" w:rsidRPr="005411F5" w:rsidRDefault="000C3E81" w:rsidP="00220297">
            <w:pPr>
              <w:pStyle w:val="NoSpacing"/>
              <w:jc w:val="left"/>
            </w:pPr>
            <w:r w:rsidRPr="005411F5">
              <w:t>Nein</w:t>
            </w:r>
          </w:p>
        </w:tc>
      </w:tr>
      <w:tr w:rsidR="00CA5794" w:rsidRPr="005411F5" w14:paraId="682FA071" w14:textId="77777777" w:rsidTr="00CA5794">
        <w:trPr>
          <w:trHeight w:val="567"/>
          <w:ins w:id="217" w:author="Schmidt Michael" w:date="2019-02-26T11:16:00Z"/>
        </w:trPr>
        <w:tc>
          <w:tcPr>
            <w:tcW w:w="9010" w:type="dxa"/>
            <w:gridSpan w:val="2"/>
            <w:vAlign w:val="center"/>
          </w:tcPr>
          <w:p w14:paraId="778298DF" w14:textId="75427A0A" w:rsidR="00CA5794" w:rsidRPr="005411F5" w:rsidRDefault="004C08B5">
            <w:pPr>
              <w:pStyle w:val="NoSpacing"/>
              <w:rPr>
                <w:ins w:id="218" w:author="Schmidt Michael" w:date="2019-02-26T11:16:00Z"/>
              </w:rPr>
              <w:pPrChange w:id="219" w:author="Schmidt Michael" w:date="2019-02-26T11:16:00Z">
                <w:pPr>
                  <w:pStyle w:val="NoSpacing"/>
                  <w:jc w:val="left"/>
                </w:pPr>
              </w:pPrChange>
            </w:pPr>
            <w:ins w:id="220" w:author="Schmidt Michael" w:date="2019-02-26T11:24:00Z">
              <w:r>
                <w:rPr>
                  <w:b/>
                  <w:i/>
                </w:rPr>
                <w:t>PLATZBESTÄTIGUNG ANFORDERN</w:t>
              </w:r>
            </w:ins>
          </w:p>
        </w:tc>
      </w:tr>
      <w:tr w:rsidR="00D0492E" w:rsidRPr="005411F5" w14:paraId="1377D363" w14:textId="77777777" w:rsidTr="00CA5794">
        <w:trPr>
          <w:trHeight w:val="567"/>
        </w:trPr>
        <w:tc>
          <w:tcPr>
            <w:tcW w:w="9010" w:type="dxa"/>
            <w:gridSpan w:val="2"/>
            <w:vAlign w:val="center"/>
          </w:tcPr>
          <w:p w14:paraId="3F21EC6C" w14:textId="41BBBD14" w:rsidR="00D0492E" w:rsidRDefault="00D0492E">
            <w:pPr>
              <w:pStyle w:val="NoSpacing"/>
              <w:rPr>
                <w:b/>
                <w:i/>
              </w:rPr>
            </w:pPr>
            <w:r>
              <w:rPr>
                <w:b/>
                <w:i/>
              </w:rPr>
              <w:t>WEITER</w:t>
            </w:r>
          </w:p>
        </w:tc>
      </w:tr>
    </w:tbl>
    <w:p w14:paraId="1F1DD597" w14:textId="77777777" w:rsidR="00421AD8" w:rsidRDefault="00421AD8">
      <w:pPr>
        <w:pStyle w:val="NoSpacing"/>
        <w:pPrChange w:id="221" w:author="Schmidt Michael" w:date="2019-02-26T13:58:00Z">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421AD8" w14:paraId="2D4A00EB" w14:textId="77777777" w:rsidTr="00CA5794">
        <w:tc>
          <w:tcPr>
            <w:tcW w:w="1134" w:type="dxa"/>
            <w:shd w:val="clear" w:color="auto" w:fill="C9E6F7"/>
            <w:vAlign w:val="center"/>
          </w:tcPr>
          <w:p w14:paraId="5697BC39" w14:textId="6E4F358A" w:rsidR="00421AD8" w:rsidRPr="00131AAE" w:rsidRDefault="00421AD8" w:rsidP="00CA5794">
            <w:pPr>
              <w:pStyle w:val="NoSpacing"/>
            </w:pPr>
            <w:del w:id="222" w:author="Schmidt Michael" w:date="2019-03-01T16:18:00Z">
              <w:r w:rsidDel="00630A62">
                <w:drawing>
                  <wp:inline distT="0" distB="0" distL="0" distR="0" wp14:anchorId="0B11F20B" wp14:editId="5EAEADD2">
                    <wp:extent cx="439200" cy="439200"/>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223" w:author="Schmidt Michael" w:date="2019-03-01T16:18:00Z">
              <w:r w:rsidR="00630A62">
                <w:drawing>
                  <wp:inline distT="0" distB="0" distL="0" distR="0" wp14:anchorId="6FC5F0AE" wp14:editId="17AF45AA">
                    <wp:extent cx="472969" cy="472969"/>
                    <wp:effectExtent l="0" t="0" r="0" b="0"/>
                    <wp:docPr id="25" name="Graph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161CC3A8" w14:textId="509F243E" w:rsidR="00421AD8" w:rsidRDefault="00421AD8" w:rsidP="00CA5794">
            <w:pPr>
              <w:pStyle w:val="NoSpacing"/>
              <w:jc w:val="left"/>
            </w:pPr>
            <w:r>
              <w:br/>
              <w:t>Die Betreuung ist aktuell im Zustand «Warten». Sobald die ausgewählte Institution den Platz bestätigt, ändert sich der Zustand</w:t>
            </w:r>
            <w:del w:id="224" w:author="Schmidt Michael" w:date="2019-03-01T14:15:00Z">
              <w:r w:rsidDel="0053499C">
                <w:delText xml:space="preserve"> hier</w:delText>
              </w:r>
            </w:del>
            <w:r>
              <w:t>.</w:t>
            </w:r>
          </w:p>
          <w:p w14:paraId="688ABB8D" w14:textId="77777777" w:rsidR="00421AD8" w:rsidRPr="00131AAE" w:rsidRDefault="00421AD8" w:rsidP="00CA5794">
            <w:pPr>
              <w:pStyle w:val="NoSpacing"/>
              <w:jc w:val="left"/>
            </w:pPr>
          </w:p>
        </w:tc>
      </w:tr>
    </w:tbl>
    <w:p w14:paraId="0BB86E57" w14:textId="77777777" w:rsidR="006E2AAC" w:rsidRPr="005411F5" w:rsidRDefault="006E2AAC" w:rsidP="00220297">
      <w:pPr>
        <w:rPr>
          <w:i/>
        </w:rPr>
      </w:pPr>
      <w:del w:id="225" w:author="Schmidt Michael" w:date="2019-02-26T13:58:00Z">
        <w:r w:rsidRPr="005411F5" w:rsidDel="00F12C97">
          <w:rPr>
            <w:i/>
          </w:rPr>
          <w:br w:type="page"/>
        </w:r>
      </w:del>
    </w:p>
    <w:tbl>
      <w:tblPr>
        <w:tblStyle w:val="TableGrid"/>
        <w:tblW w:w="0" w:type="auto"/>
        <w:tblLook w:val="04A0" w:firstRow="1" w:lastRow="0" w:firstColumn="1" w:lastColumn="0" w:noHBand="0" w:noVBand="1"/>
      </w:tblPr>
      <w:tblGrid>
        <w:gridCol w:w="3114"/>
        <w:gridCol w:w="5896"/>
      </w:tblGrid>
      <w:tr w:rsidR="00051C72" w:rsidRPr="005411F5" w14:paraId="344280E3" w14:textId="77777777" w:rsidTr="000739F2">
        <w:trPr>
          <w:trHeight w:val="567"/>
        </w:trPr>
        <w:tc>
          <w:tcPr>
            <w:tcW w:w="9010" w:type="dxa"/>
            <w:gridSpan w:val="2"/>
            <w:shd w:val="clear" w:color="auto" w:fill="D60025"/>
            <w:vAlign w:val="center"/>
          </w:tcPr>
          <w:p w14:paraId="3D6DB195" w14:textId="77777777" w:rsidR="00051C72" w:rsidRPr="00D0492E" w:rsidRDefault="00051C72">
            <w:pPr>
              <w:pStyle w:val="NoSpacing"/>
              <w:rPr>
                <w:b/>
                <w:color w:val="FFFFFF" w:themeColor="background1"/>
              </w:rPr>
            </w:pPr>
            <w:r w:rsidRPr="00D0492E">
              <w:rPr>
                <w:b/>
                <w:color w:val="FFFFFF" w:themeColor="background1"/>
              </w:rPr>
              <w:t>Beschäftigungspensum Sarah Lehmann</w:t>
            </w:r>
          </w:p>
        </w:tc>
      </w:tr>
      <w:tr w:rsidR="00270C87" w:rsidRPr="005411F5" w14:paraId="70732453" w14:textId="77777777" w:rsidTr="002B6F08">
        <w:trPr>
          <w:trHeight w:val="567"/>
          <w:ins w:id="226" w:author="Schmidt Michael" w:date="2019-02-26T12:55:00Z"/>
        </w:trPr>
        <w:tc>
          <w:tcPr>
            <w:tcW w:w="9010" w:type="dxa"/>
            <w:gridSpan w:val="2"/>
            <w:vAlign w:val="center"/>
          </w:tcPr>
          <w:p w14:paraId="43460679" w14:textId="1B84739F" w:rsidR="00270C87" w:rsidRPr="005411F5" w:rsidRDefault="00270C87" w:rsidP="002B6F08">
            <w:pPr>
              <w:pStyle w:val="NoSpacing"/>
              <w:rPr>
                <w:ins w:id="227" w:author="Schmidt Michael" w:date="2019-02-26T12:55:00Z"/>
              </w:rPr>
            </w:pPr>
            <w:ins w:id="228" w:author="Schmidt Michael" w:date="2019-02-26T12:55:00Z">
              <w:r>
                <w:rPr>
                  <w:b/>
                  <w:i/>
                </w:rPr>
                <w:t>Tätigkeit hinzufügen</w:t>
              </w:r>
            </w:ins>
          </w:p>
        </w:tc>
      </w:tr>
      <w:tr w:rsidR="00051C72" w:rsidRPr="005411F5" w14:paraId="4A802276" w14:textId="77777777" w:rsidTr="000739F2">
        <w:trPr>
          <w:trHeight w:val="565"/>
        </w:trPr>
        <w:tc>
          <w:tcPr>
            <w:tcW w:w="3114" w:type="dxa"/>
            <w:vAlign w:val="center"/>
          </w:tcPr>
          <w:p w14:paraId="7657638C" w14:textId="77777777" w:rsidR="00051C72" w:rsidRPr="005411F5" w:rsidRDefault="00051C72" w:rsidP="00220297">
            <w:pPr>
              <w:pStyle w:val="NoSpacing"/>
              <w:jc w:val="left"/>
            </w:pPr>
            <w:r w:rsidRPr="005411F5">
              <w:t>Tätigkeit</w:t>
            </w:r>
          </w:p>
        </w:tc>
        <w:tc>
          <w:tcPr>
            <w:tcW w:w="5896" w:type="dxa"/>
            <w:vAlign w:val="center"/>
          </w:tcPr>
          <w:p w14:paraId="1192DEF5" w14:textId="77777777" w:rsidR="00051C72" w:rsidRPr="005411F5" w:rsidRDefault="006F1F34" w:rsidP="00220297">
            <w:pPr>
              <w:pStyle w:val="NoSpacing"/>
              <w:jc w:val="left"/>
            </w:pPr>
            <w:r w:rsidRPr="005411F5">
              <w:t>Friseurin</w:t>
            </w:r>
          </w:p>
        </w:tc>
      </w:tr>
      <w:tr w:rsidR="00051C72" w:rsidRPr="005411F5" w14:paraId="4879D6AB" w14:textId="77777777" w:rsidTr="000739F2">
        <w:trPr>
          <w:trHeight w:val="567"/>
        </w:trPr>
        <w:tc>
          <w:tcPr>
            <w:tcW w:w="3114" w:type="dxa"/>
            <w:vAlign w:val="center"/>
          </w:tcPr>
          <w:p w14:paraId="30B6F152" w14:textId="77777777" w:rsidR="00051C72" w:rsidRPr="005411F5" w:rsidRDefault="00051C72" w:rsidP="00220297">
            <w:pPr>
              <w:pStyle w:val="NoSpacing"/>
              <w:jc w:val="left"/>
            </w:pPr>
            <w:r w:rsidRPr="005411F5">
              <w:t>Beschäftigungsart</w:t>
            </w:r>
          </w:p>
        </w:tc>
        <w:tc>
          <w:tcPr>
            <w:tcW w:w="5896" w:type="dxa"/>
            <w:vAlign w:val="center"/>
          </w:tcPr>
          <w:p w14:paraId="75549234" w14:textId="77777777" w:rsidR="00051C72" w:rsidRPr="005411F5" w:rsidRDefault="006F1F34" w:rsidP="00220297">
            <w:pPr>
              <w:pStyle w:val="NoSpacing"/>
              <w:jc w:val="left"/>
            </w:pPr>
            <w:r w:rsidRPr="005411F5">
              <w:t>Angestellt</w:t>
            </w:r>
          </w:p>
        </w:tc>
      </w:tr>
      <w:tr w:rsidR="00051C72" w:rsidRPr="005411F5" w14:paraId="7713B953" w14:textId="77777777" w:rsidTr="000739F2">
        <w:trPr>
          <w:trHeight w:val="567"/>
        </w:trPr>
        <w:tc>
          <w:tcPr>
            <w:tcW w:w="3114" w:type="dxa"/>
            <w:vAlign w:val="center"/>
          </w:tcPr>
          <w:p w14:paraId="052D28AE" w14:textId="6C4747CD" w:rsidR="00051C72" w:rsidRPr="005411F5" w:rsidRDefault="00051C72" w:rsidP="00220297">
            <w:pPr>
              <w:pStyle w:val="NoSpacing"/>
              <w:jc w:val="left"/>
            </w:pPr>
            <w:r w:rsidRPr="005411F5">
              <w:t>Pensum</w:t>
            </w:r>
          </w:p>
        </w:tc>
        <w:tc>
          <w:tcPr>
            <w:tcW w:w="5896" w:type="dxa"/>
            <w:vAlign w:val="center"/>
          </w:tcPr>
          <w:p w14:paraId="307E446C" w14:textId="77777777" w:rsidR="00051C72" w:rsidRPr="005411F5" w:rsidRDefault="006F1F34" w:rsidP="00220297">
            <w:pPr>
              <w:pStyle w:val="NoSpacing"/>
              <w:jc w:val="left"/>
            </w:pPr>
            <w:r w:rsidRPr="005411F5">
              <w:t>40</w:t>
            </w:r>
          </w:p>
        </w:tc>
      </w:tr>
      <w:tr w:rsidR="00051C72" w:rsidRPr="005411F5" w14:paraId="2B081AD6" w14:textId="77777777" w:rsidTr="000739F2">
        <w:trPr>
          <w:trHeight w:val="567"/>
        </w:trPr>
        <w:tc>
          <w:tcPr>
            <w:tcW w:w="3114" w:type="dxa"/>
            <w:vAlign w:val="center"/>
          </w:tcPr>
          <w:p w14:paraId="4AB99A0A" w14:textId="77777777" w:rsidR="00051C72" w:rsidRPr="005411F5" w:rsidRDefault="00051C72" w:rsidP="00220297">
            <w:pPr>
              <w:pStyle w:val="NoSpacing"/>
              <w:jc w:val="left"/>
            </w:pPr>
            <w:r w:rsidRPr="005411F5">
              <w:lastRenderedPageBreak/>
              <w:t>Ab</w:t>
            </w:r>
            <w:del w:id="229" w:author="Schmidt Michael" w:date="2019-02-26T13:03:00Z">
              <w:r w:rsidRPr="005411F5" w:rsidDel="00275DED">
                <w:delText xml:space="preserve"> – Bis</w:delText>
              </w:r>
            </w:del>
          </w:p>
        </w:tc>
        <w:tc>
          <w:tcPr>
            <w:tcW w:w="5896" w:type="dxa"/>
            <w:vAlign w:val="center"/>
          </w:tcPr>
          <w:p w14:paraId="4D575942" w14:textId="7CE945C5" w:rsidR="00051C72" w:rsidRPr="005411F5" w:rsidRDefault="006F1F34" w:rsidP="00220297">
            <w:pPr>
              <w:pStyle w:val="NoSpacing"/>
              <w:jc w:val="left"/>
            </w:pPr>
            <w:r w:rsidRPr="005411F5">
              <w:t>01.10.201</w:t>
            </w:r>
            <w:r w:rsidR="00F0250B">
              <w:t>7</w:t>
            </w:r>
          </w:p>
        </w:tc>
      </w:tr>
      <w:tr w:rsidR="00275DED" w:rsidRPr="005411F5" w14:paraId="348D433C" w14:textId="77777777" w:rsidTr="000739F2">
        <w:trPr>
          <w:trHeight w:val="567"/>
          <w:ins w:id="230" w:author="Schmidt Michael" w:date="2019-02-26T13:04:00Z"/>
        </w:trPr>
        <w:tc>
          <w:tcPr>
            <w:tcW w:w="3114" w:type="dxa"/>
            <w:vAlign w:val="center"/>
          </w:tcPr>
          <w:p w14:paraId="3D17AE04" w14:textId="198A5084" w:rsidR="00275DED" w:rsidRPr="005411F5" w:rsidRDefault="00275DED" w:rsidP="00220297">
            <w:pPr>
              <w:pStyle w:val="NoSpacing"/>
              <w:jc w:val="left"/>
              <w:rPr>
                <w:ins w:id="231" w:author="Schmidt Michael" w:date="2019-02-26T13:04:00Z"/>
              </w:rPr>
            </w:pPr>
            <w:ins w:id="232" w:author="Schmidt Michael" w:date="2019-02-26T13:04:00Z">
              <w:r>
                <w:t>Bis</w:t>
              </w:r>
            </w:ins>
          </w:p>
        </w:tc>
        <w:tc>
          <w:tcPr>
            <w:tcW w:w="5896" w:type="dxa"/>
            <w:vAlign w:val="center"/>
          </w:tcPr>
          <w:p w14:paraId="507BB2F5" w14:textId="6A3F8F9F" w:rsidR="00275DED" w:rsidRPr="005411F5" w:rsidRDefault="00275DED" w:rsidP="00220297">
            <w:pPr>
              <w:pStyle w:val="NoSpacing"/>
              <w:jc w:val="left"/>
              <w:rPr>
                <w:ins w:id="233" w:author="Schmidt Michael" w:date="2019-02-26T13:04:00Z"/>
              </w:rPr>
            </w:pPr>
            <w:ins w:id="234" w:author="Schmidt Michael" w:date="2019-02-26T13:04:00Z">
              <w:r>
                <w:t>-</w:t>
              </w:r>
            </w:ins>
          </w:p>
        </w:tc>
      </w:tr>
      <w:tr w:rsidR="00275DED" w:rsidRPr="005411F5" w14:paraId="6DB77499" w14:textId="77777777" w:rsidTr="000739F2">
        <w:trPr>
          <w:trHeight w:val="567"/>
          <w:ins w:id="235" w:author="Schmidt Michael" w:date="2019-02-26T13:04:00Z"/>
        </w:trPr>
        <w:tc>
          <w:tcPr>
            <w:tcW w:w="3114" w:type="dxa"/>
            <w:vAlign w:val="center"/>
          </w:tcPr>
          <w:p w14:paraId="5AB4701A" w14:textId="74064B8E" w:rsidR="00275DED" w:rsidRDefault="00875D93" w:rsidP="00220297">
            <w:pPr>
              <w:pStyle w:val="NoSpacing"/>
              <w:jc w:val="left"/>
              <w:rPr>
                <w:ins w:id="236" w:author="Schmidt Michael" w:date="2019-02-26T13:04:00Z"/>
              </w:rPr>
            </w:pPr>
            <w:ins w:id="237" w:author="Schmidt Michael" w:date="2019-02-26T13:07:00Z">
              <w:r>
                <w:t>Geplante Ferien?</w:t>
              </w:r>
            </w:ins>
          </w:p>
        </w:tc>
        <w:tc>
          <w:tcPr>
            <w:tcW w:w="5896" w:type="dxa"/>
            <w:vAlign w:val="center"/>
          </w:tcPr>
          <w:p w14:paraId="573D822A" w14:textId="0496D629" w:rsidR="00275DED" w:rsidRDefault="00275DED" w:rsidP="00220297">
            <w:pPr>
              <w:pStyle w:val="NoSpacing"/>
              <w:jc w:val="left"/>
              <w:rPr>
                <w:ins w:id="238" w:author="Schmidt Michael" w:date="2019-02-26T13:04:00Z"/>
              </w:rPr>
            </w:pPr>
            <w:ins w:id="239" w:author="Schmidt Michael" w:date="2019-02-26T13:04:00Z">
              <w:r>
                <w:t>Nicht ankreuzen</w:t>
              </w:r>
            </w:ins>
          </w:p>
        </w:tc>
      </w:tr>
      <w:tr w:rsidR="00CA5794" w:rsidRPr="005411F5" w14:paraId="2B15DDCC" w14:textId="77777777" w:rsidTr="00CA5794">
        <w:trPr>
          <w:trHeight w:val="567"/>
          <w:ins w:id="240" w:author="Schmidt Michael" w:date="2019-02-26T11:16:00Z"/>
        </w:trPr>
        <w:tc>
          <w:tcPr>
            <w:tcW w:w="9010" w:type="dxa"/>
            <w:gridSpan w:val="2"/>
            <w:vAlign w:val="center"/>
          </w:tcPr>
          <w:p w14:paraId="3609A543" w14:textId="0FF92A0D" w:rsidR="00CA5794" w:rsidRPr="005411F5" w:rsidRDefault="00275DED">
            <w:pPr>
              <w:pStyle w:val="NoSpacing"/>
              <w:rPr>
                <w:ins w:id="241" w:author="Schmidt Michael" w:date="2019-02-26T11:16:00Z"/>
              </w:rPr>
              <w:pPrChange w:id="242" w:author="Schmidt Michael" w:date="2019-02-26T11:16:00Z">
                <w:pPr>
                  <w:pStyle w:val="NoSpacing"/>
                  <w:jc w:val="left"/>
                </w:pPr>
              </w:pPrChange>
            </w:pPr>
            <w:ins w:id="243" w:author="Schmidt Michael" w:date="2019-02-26T12:55:00Z">
              <w:r>
                <w:rPr>
                  <w:b/>
                  <w:i/>
                </w:rPr>
                <w:t>SPEICHERN</w:t>
              </w:r>
            </w:ins>
          </w:p>
        </w:tc>
      </w:tr>
    </w:tbl>
    <w:p w14:paraId="70FA3FC2" w14:textId="77777777" w:rsidR="00051C72" w:rsidRPr="005411F5" w:rsidRDefault="00051C72" w:rsidP="009D00F2"/>
    <w:tbl>
      <w:tblPr>
        <w:tblStyle w:val="TableGrid"/>
        <w:tblW w:w="0" w:type="auto"/>
        <w:tblLook w:val="04A0" w:firstRow="1" w:lastRow="0" w:firstColumn="1" w:lastColumn="0" w:noHBand="0" w:noVBand="1"/>
      </w:tblPr>
      <w:tblGrid>
        <w:gridCol w:w="3114"/>
        <w:gridCol w:w="5896"/>
      </w:tblGrid>
      <w:tr w:rsidR="0022400E" w:rsidRPr="005411F5" w14:paraId="2B316761" w14:textId="77777777" w:rsidTr="000739F2">
        <w:trPr>
          <w:trHeight w:val="567"/>
        </w:trPr>
        <w:tc>
          <w:tcPr>
            <w:tcW w:w="9010" w:type="dxa"/>
            <w:gridSpan w:val="2"/>
            <w:shd w:val="clear" w:color="auto" w:fill="D60025"/>
            <w:vAlign w:val="center"/>
          </w:tcPr>
          <w:p w14:paraId="4B6CE246" w14:textId="77777777" w:rsidR="0022400E" w:rsidRPr="00D0492E" w:rsidRDefault="0022400E">
            <w:pPr>
              <w:pStyle w:val="NoSpacing"/>
              <w:rPr>
                <w:b/>
                <w:color w:val="FFFFFF" w:themeColor="background1"/>
              </w:rPr>
            </w:pPr>
            <w:r w:rsidRPr="00D0492E">
              <w:rPr>
                <w:b/>
                <w:color w:val="FFFFFF" w:themeColor="background1"/>
              </w:rPr>
              <w:t>Beschäftigungspensum Sebastian Lehmann</w:t>
            </w:r>
          </w:p>
        </w:tc>
      </w:tr>
      <w:tr w:rsidR="00275DED" w:rsidRPr="005411F5" w14:paraId="739CFC71" w14:textId="77777777" w:rsidTr="002B6F08">
        <w:trPr>
          <w:trHeight w:val="567"/>
          <w:ins w:id="244" w:author="Schmidt Michael" w:date="2019-02-26T12:55:00Z"/>
        </w:trPr>
        <w:tc>
          <w:tcPr>
            <w:tcW w:w="9010" w:type="dxa"/>
            <w:gridSpan w:val="2"/>
            <w:vAlign w:val="center"/>
          </w:tcPr>
          <w:p w14:paraId="64CEFBC1" w14:textId="58F0B2F7" w:rsidR="00275DED" w:rsidRPr="005411F5" w:rsidRDefault="00275DED" w:rsidP="002B6F08">
            <w:pPr>
              <w:pStyle w:val="NoSpacing"/>
              <w:rPr>
                <w:ins w:id="245" w:author="Schmidt Michael" w:date="2019-02-26T12:55:00Z"/>
              </w:rPr>
            </w:pPr>
            <w:ins w:id="246" w:author="Schmidt Michael" w:date="2019-02-26T12:56:00Z">
              <w:r>
                <w:rPr>
                  <w:b/>
                  <w:i/>
                </w:rPr>
                <w:t>Tätigkeit hinzufügen</w:t>
              </w:r>
            </w:ins>
          </w:p>
        </w:tc>
      </w:tr>
      <w:tr w:rsidR="0022400E" w:rsidRPr="005411F5" w14:paraId="3327FF2F" w14:textId="77777777" w:rsidTr="000739F2">
        <w:trPr>
          <w:trHeight w:val="565"/>
        </w:trPr>
        <w:tc>
          <w:tcPr>
            <w:tcW w:w="3114" w:type="dxa"/>
            <w:vAlign w:val="center"/>
          </w:tcPr>
          <w:p w14:paraId="2157C6D0" w14:textId="77777777" w:rsidR="0022400E" w:rsidRPr="005411F5" w:rsidRDefault="0022400E" w:rsidP="00220297">
            <w:pPr>
              <w:pStyle w:val="NoSpacing"/>
              <w:jc w:val="left"/>
            </w:pPr>
            <w:r w:rsidRPr="005411F5">
              <w:t>Tätigkeit</w:t>
            </w:r>
          </w:p>
        </w:tc>
        <w:tc>
          <w:tcPr>
            <w:tcW w:w="5896" w:type="dxa"/>
            <w:vAlign w:val="center"/>
          </w:tcPr>
          <w:p w14:paraId="3F72D37C" w14:textId="77777777" w:rsidR="0022400E" w:rsidRPr="005411F5" w:rsidRDefault="00C64378" w:rsidP="00220297">
            <w:pPr>
              <w:pStyle w:val="NoSpacing"/>
              <w:jc w:val="left"/>
            </w:pPr>
            <w:r w:rsidRPr="005411F5">
              <w:t>Kellner</w:t>
            </w:r>
          </w:p>
        </w:tc>
      </w:tr>
      <w:tr w:rsidR="0022400E" w:rsidRPr="005411F5" w14:paraId="6DD51398" w14:textId="77777777" w:rsidTr="000739F2">
        <w:trPr>
          <w:trHeight w:val="567"/>
        </w:trPr>
        <w:tc>
          <w:tcPr>
            <w:tcW w:w="3114" w:type="dxa"/>
            <w:vAlign w:val="center"/>
          </w:tcPr>
          <w:p w14:paraId="20757E53" w14:textId="77777777" w:rsidR="0022400E" w:rsidRPr="005411F5" w:rsidRDefault="0022400E" w:rsidP="00220297">
            <w:pPr>
              <w:pStyle w:val="NoSpacing"/>
              <w:jc w:val="left"/>
            </w:pPr>
            <w:r w:rsidRPr="005411F5">
              <w:t>Beschäftigungsart</w:t>
            </w:r>
          </w:p>
        </w:tc>
        <w:tc>
          <w:tcPr>
            <w:tcW w:w="5896" w:type="dxa"/>
            <w:vAlign w:val="center"/>
          </w:tcPr>
          <w:p w14:paraId="567BFE3B" w14:textId="77777777" w:rsidR="0022400E" w:rsidRPr="005411F5" w:rsidRDefault="0022400E" w:rsidP="00220297">
            <w:pPr>
              <w:pStyle w:val="NoSpacing"/>
              <w:jc w:val="left"/>
            </w:pPr>
            <w:r w:rsidRPr="005411F5">
              <w:t>Angestellt</w:t>
            </w:r>
          </w:p>
        </w:tc>
      </w:tr>
      <w:tr w:rsidR="0022400E" w:rsidRPr="005411F5" w14:paraId="51E52C9D" w14:textId="77777777" w:rsidTr="000739F2">
        <w:trPr>
          <w:trHeight w:val="567"/>
        </w:trPr>
        <w:tc>
          <w:tcPr>
            <w:tcW w:w="3114" w:type="dxa"/>
            <w:vAlign w:val="center"/>
          </w:tcPr>
          <w:p w14:paraId="225D9938" w14:textId="77777777" w:rsidR="0022400E" w:rsidRPr="005411F5" w:rsidRDefault="0022400E" w:rsidP="00220297">
            <w:pPr>
              <w:pStyle w:val="NoSpacing"/>
              <w:jc w:val="left"/>
            </w:pPr>
            <w:r w:rsidRPr="005411F5">
              <w:t>Pensum</w:t>
            </w:r>
          </w:p>
        </w:tc>
        <w:tc>
          <w:tcPr>
            <w:tcW w:w="5896" w:type="dxa"/>
            <w:vAlign w:val="center"/>
          </w:tcPr>
          <w:p w14:paraId="7BCBBB81" w14:textId="77777777" w:rsidR="0022400E" w:rsidRPr="005411F5" w:rsidRDefault="00C64378" w:rsidP="00220297">
            <w:pPr>
              <w:pStyle w:val="NoSpacing"/>
              <w:jc w:val="left"/>
            </w:pPr>
            <w:r w:rsidRPr="005411F5">
              <w:t>20</w:t>
            </w:r>
          </w:p>
        </w:tc>
      </w:tr>
      <w:tr w:rsidR="0022400E" w:rsidRPr="005411F5" w14:paraId="47169C3F" w14:textId="77777777" w:rsidTr="000739F2">
        <w:trPr>
          <w:trHeight w:val="567"/>
        </w:trPr>
        <w:tc>
          <w:tcPr>
            <w:tcW w:w="3114" w:type="dxa"/>
            <w:vAlign w:val="center"/>
          </w:tcPr>
          <w:p w14:paraId="5FED5A7A" w14:textId="77777777" w:rsidR="0022400E" w:rsidRPr="005411F5" w:rsidRDefault="0022400E" w:rsidP="00220297">
            <w:pPr>
              <w:pStyle w:val="NoSpacing"/>
              <w:jc w:val="left"/>
            </w:pPr>
            <w:r w:rsidRPr="005411F5">
              <w:t>Ab</w:t>
            </w:r>
            <w:del w:id="247" w:author="Schmidt Michael" w:date="2019-02-26T13:14:00Z">
              <w:r w:rsidRPr="005411F5" w:rsidDel="00875D93">
                <w:delText xml:space="preserve"> – Bis</w:delText>
              </w:r>
            </w:del>
          </w:p>
        </w:tc>
        <w:tc>
          <w:tcPr>
            <w:tcW w:w="5896" w:type="dxa"/>
            <w:vAlign w:val="center"/>
          </w:tcPr>
          <w:p w14:paraId="2FB4D330" w14:textId="77777777" w:rsidR="0022400E" w:rsidRPr="005411F5" w:rsidRDefault="00C64378" w:rsidP="00220297">
            <w:pPr>
              <w:pStyle w:val="NoSpacing"/>
              <w:jc w:val="left"/>
            </w:pPr>
            <w:r w:rsidRPr="005411F5">
              <w:t>01.0</w:t>
            </w:r>
            <w:r w:rsidR="006F1F34" w:rsidRPr="005411F5">
              <w:t>5</w:t>
            </w:r>
            <w:r w:rsidRPr="005411F5">
              <w:t>.2018</w:t>
            </w:r>
          </w:p>
        </w:tc>
      </w:tr>
      <w:tr w:rsidR="00875D93" w:rsidRPr="005411F5" w14:paraId="20C58531" w14:textId="77777777" w:rsidTr="000739F2">
        <w:trPr>
          <w:trHeight w:val="567"/>
          <w:ins w:id="248" w:author="Schmidt Michael" w:date="2019-02-26T13:13:00Z"/>
        </w:trPr>
        <w:tc>
          <w:tcPr>
            <w:tcW w:w="3114" w:type="dxa"/>
            <w:vAlign w:val="center"/>
          </w:tcPr>
          <w:p w14:paraId="56EE2774" w14:textId="2CD58634" w:rsidR="00875D93" w:rsidRPr="005411F5" w:rsidRDefault="00875D93" w:rsidP="00220297">
            <w:pPr>
              <w:pStyle w:val="NoSpacing"/>
              <w:jc w:val="left"/>
              <w:rPr>
                <w:ins w:id="249" w:author="Schmidt Michael" w:date="2019-02-26T13:13:00Z"/>
              </w:rPr>
            </w:pPr>
            <w:ins w:id="250" w:author="Schmidt Michael" w:date="2019-02-26T13:13:00Z">
              <w:r>
                <w:t>Bis</w:t>
              </w:r>
            </w:ins>
          </w:p>
        </w:tc>
        <w:tc>
          <w:tcPr>
            <w:tcW w:w="5896" w:type="dxa"/>
            <w:vAlign w:val="center"/>
          </w:tcPr>
          <w:p w14:paraId="096C74B2" w14:textId="168A544E" w:rsidR="00875D93" w:rsidRPr="005411F5" w:rsidRDefault="00875D93" w:rsidP="00220297">
            <w:pPr>
              <w:pStyle w:val="NoSpacing"/>
              <w:jc w:val="left"/>
              <w:rPr>
                <w:ins w:id="251" w:author="Schmidt Michael" w:date="2019-02-26T13:13:00Z"/>
              </w:rPr>
            </w:pPr>
            <w:ins w:id="252" w:author="Schmidt Michael" w:date="2019-02-26T13:13:00Z">
              <w:r>
                <w:t>-</w:t>
              </w:r>
            </w:ins>
          </w:p>
        </w:tc>
      </w:tr>
      <w:tr w:rsidR="00875D93" w:rsidRPr="005411F5" w14:paraId="76A95D28" w14:textId="77777777" w:rsidTr="000739F2">
        <w:trPr>
          <w:trHeight w:val="567"/>
          <w:ins w:id="253" w:author="Schmidt Michael" w:date="2019-02-26T13:13:00Z"/>
        </w:trPr>
        <w:tc>
          <w:tcPr>
            <w:tcW w:w="3114" w:type="dxa"/>
            <w:vAlign w:val="center"/>
          </w:tcPr>
          <w:p w14:paraId="10E68584" w14:textId="633A4A90" w:rsidR="00875D93" w:rsidRDefault="00875D93" w:rsidP="00220297">
            <w:pPr>
              <w:pStyle w:val="NoSpacing"/>
              <w:jc w:val="left"/>
              <w:rPr>
                <w:ins w:id="254" w:author="Schmidt Michael" w:date="2019-02-26T13:13:00Z"/>
              </w:rPr>
            </w:pPr>
            <w:ins w:id="255" w:author="Schmidt Michael" w:date="2019-02-26T13:13:00Z">
              <w:r>
                <w:t>Geplante Ferien?</w:t>
              </w:r>
            </w:ins>
          </w:p>
        </w:tc>
        <w:tc>
          <w:tcPr>
            <w:tcW w:w="5896" w:type="dxa"/>
            <w:vAlign w:val="center"/>
          </w:tcPr>
          <w:p w14:paraId="769CC11D" w14:textId="5934A503" w:rsidR="00875D93" w:rsidRDefault="00875D93" w:rsidP="00220297">
            <w:pPr>
              <w:pStyle w:val="NoSpacing"/>
              <w:jc w:val="left"/>
              <w:rPr>
                <w:ins w:id="256" w:author="Schmidt Michael" w:date="2019-02-26T13:13:00Z"/>
              </w:rPr>
            </w:pPr>
            <w:ins w:id="257" w:author="Schmidt Michael" w:date="2019-02-26T13:13:00Z">
              <w:r>
                <w:t>Nicht ankreuzen</w:t>
              </w:r>
            </w:ins>
          </w:p>
        </w:tc>
      </w:tr>
      <w:tr w:rsidR="006F1F34" w:rsidRPr="005411F5" w14:paraId="296055C4" w14:textId="77777777" w:rsidTr="000739F2">
        <w:trPr>
          <w:trHeight w:val="567"/>
        </w:trPr>
        <w:tc>
          <w:tcPr>
            <w:tcW w:w="9010" w:type="dxa"/>
            <w:gridSpan w:val="2"/>
            <w:vAlign w:val="center"/>
          </w:tcPr>
          <w:p w14:paraId="4975057D" w14:textId="3D1225F0" w:rsidR="006F1F34" w:rsidRPr="00220297" w:rsidRDefault="00275DED" w:rsidP="00ED6F4B">
            <w:pPr>
              <w:pStyle w:val="NoSpacing"/>
              <w:rPr>
                <w:b/>
                <w:i/>
              </w:rPr>
            </w:pPr>
            <w:ins w:id="258" w:author="Schmidt Michael" w:date="2019-02-26T12:56:00Z">
              <w:r>
                <w:rPr>
                  <w:b/>
                  <w:i/>
                </w:rPr>
                <w:t>SPEICHERN</w:t>
              </w:r>
            </w:ins>
            <w:del w:id="259" w:author="Schmidt Michael" w:date="2019-02-26T12:56:00Z">
              <w:r w:rsidR="006F1F34" w:rsidRPr="00220297" w:rsidDel="00275DED">
                <w:rPr>
                  <w:b/>
                  <w:i/>
                </w:rPr>
                <w:delText>Weiter</w:delText>
              </w:r>
            </w:del>
          </w:p>
        </w:tc>
      </w:tr>
      <w:tr w:rsidR="00CF1513" w:rsidRPr="005411F5" w14:paraId="011AAD19" w14:textId="77777777" w:rsidTr="000739F2">
        <w:trPr>
          <w:trHeight w:val="567"/>
        </w:trPr>
        <w:tc>
          <w:tcPr>
            <w:tcW w:w="9010" w:type="dxa"/>
            <w:gridSpan w:val="2"/>
            <w:vAlign w:val="center"/>
          </w:tcPr>
          <w:p w14:paraId="203DE22D" w14:textId="2983A2F6" w:rsidR="00CF1513" w:rsidRDefault="00CF1513" w:rsidP="00ED6F4B">
            <w:pPr>
              <w:pStyle w:val="NoSpacing"/>
              <w:rPr>
                <w:b/>
                <w:i/>
              </w:rPr>
            </w:pPr>
            <w:r>
              <w:rPr>
                <w:b/>
                <w:i/>
              </w:rPr>
              <w:t xml:space="preserve">(erneut) </w:t>
            </w:r>
            <w:r w:rsidRPr="00220297">
              <w:rPr>
                <w:b/>
                <w:i/>
              </w:rPr>
              <w:t>Tätigkeit hinzufügen</w:t>
            </w:r>
          </w:p>
        </w:tc>
      </w:tr>
      <w:tr w:rsidR="006F1F34" w:rsidRPr="005411F5" w14:paraId="661C4E51" w14:textId="77777777" w:rsidTr="006F1F34">
        <w:trPr>
          <w:trHeight w:val="567"/>
        </w:trPr>
        <w:tc>
          <w:tcPr>
            <w:tcW w:w="3114" w:type="dxa"/>
            <w:vAlign w:val="center"/>
          </w:tcPr>
          <w:p w14:paraId="6FC7135F" w14:textId="77777777" w:rsidR="006F1F34" w:rsidRPr="005411F5" w:rsidRDefault="006F1F34" w:rsidP="00220297">
            <w:pPr>
              <w:pStyle w:val="NoSpacing"/>
              <w:jc w:val="left"/>
            </w:pPr>
            <w:r w:rsidRPr="005411F5">
              <w:t>Tätigkeit</w:t>
            </w:r>
          </w:p>
        </w:tc>
        <w:tc>
          <w:tcPr>
            <w:tcW w:w="5896" w:type="dxa"/>
            <w:vAlign w:val="center"/>
          </w:tcPr>
          <w:p w14:paraId="433F152E" w14:textId="77777777" w:rsidR="006F1F34" w:rsidRPr="005411F5" w:rsidRDefault="006F1F34" w:rsidP="00220297">
            <w:pPr>
              <w:pStyle w:val="NoSpacing"/>
              <w:jc w:val="left"/>
            </w:pPr>
            <w:r w:rsidRPr="005411F5">
              <w:t>Studium</w:t>
            </w:r>
          </w:p>
        </w:tc>
      </w:tr>
      <w:tr w:rsidR="006F1F34" w:rsidRPr="005411F5" w14:paraId="660832B7" w14:textId="77777777" w:rsidTr="006F1F34">
        <w:trPr>
          <w:trHeight w:val="567"/>
        </w:trPr>
        <w:tc>
          <w:tcPr>
            <w:tcW w:w="3114" w:type="dxa"/>
            <w:vAlign w:val="center"/>
          </w:tcPr>
          <w:p w14:paraId="66F553A3" w14:textId="77777777" w:rsidR="006F1F34" w:rsidRPr="005411F5" w:rsidRDefault="006F1F34" w:rsidP="00220297">
            <w:pPr>
              <w:pStyle w:val="NoSpacing"/>
              <w:jc w:val="left"/>
            </w:pPr>
            <w:r w:rsidRPr="005411F5">
              <w:t>Beschäftigungsart</w:t>
            </w:r>
          </w:p>
        </w:tc>
        <w:tc>
          <w:tcPr>
            <w:tcW w:w="5896" w:type="dxa"/>
            <w:vAlign w:val="center"/>
          </w:tcPr>
          <w:p w14:paraId="6C9688BA" w14:textId="77777777" w:rsidR="006F1F34" w:rsidRPr="005411F5" w:rsidRDefault="006F1F34" w:rsidP="00220297">
            <w:pPr>
              <w:pStyle w:val="NoSpacing"/>
              <w:jc w:val="left"/>
            </w:pPr>
            <w:r w:rsidRPr="005411F5">
              <w:t>In Aus- oder Weiterbildung</w:t>
            </w:r>
          </w:p>
        </w:tc>
      </w:tr>
      <w:tr w:rsidR="006F1F34" w:rsidRPr="005411F5" w14:paraId="7A641D45" w14:textId="77777777" w:rsidTr="006F1F34">
        <w:trPr>
          <w:trHeight w:val="567"/>
        </w:trPr>
        <w:tc>
          <w:tcPr>
            <w:tcW w:w="3114" w:type="dxa"/>
            <w:vAlign w:val="center"/>
          </w:tcPr>
          <w:p w14:paraId="638E8D17" w14:textId="77777777" w:rsidR="006F1F34" w:rsidRPr="005411F5" w:rsidRDefault="006F1F34" w:rsidP="00220297">
            <w:pPr>
              <w:pStyle w:val="NoSpacing"/>
              <w:jc w:val="left"/>
            </w:pPr>
            <w:r w:rsidRPr="005411F5">
              <w:t>Pensum</w:t>
            </w:r>
          </w:p>
        </w:tc>
        <w:tc>
          <w:tcPr>
            <w:tcW w:w="5896" w:type="dxa"/>
            <w:vAlign w:val="center"/>
          </w:tcPr>
          <w:p w14:paraId="6EC799CC" w14:textId="54F446AD" w:rsidR="006F1F34" w:rsidRPr="005411F5" w:rsidRDefault="00E17A74" w:rsidP="00220297">
            <w:pPr>
              <w:pStyle w:val="NoSpacing"/>
              <w:jc w:val="left"/>
            </w:pPr>
            <w:r>
              <w:t>100</w:t>
            </w:r>
          </w:p>
        </w:tc>
      </w:tr>
      <w:tr w:rsidR="006F1F34" w:rsidRPr="005411F5" w14:paraId="541FCED4" w14:textId="77777777" w:rsidTr="006F1F34">
        <w:trPr>
          <w:trHeight w:val="567"/>
        </w:trPr>
        <w:tc>
          <w:tcPr>
            <w:tcW w:w="3114" w:type="dxa"/>
            <w:vAlign w:val="center"/>
          </w:tcPr>
          <w:p w14:paraId="6DC3CB23" w14:textId="77777777" w:rsidR="006F1F34" w:rsidRPr="005411F5" w:rsidRDefault="006F1F34" w:rsidP="00220297">
            <w:pPr>
              <w:pStyle w:val="NoSpacing"/>
              <w:jc w:val="left"/>
            </w:pPr>
            <w:r w:rsidRPr="005411F5">
              <w:t>Ab</w:t>
            </w:r>
          </w:p>
        </w:tc>
        <w:tc>
          <w:tcPr>
            <w:tcW w:w="5896" w:type="dxa"/>
            <w:vAlign w:val="center"/>
          </w:tcPr>
          <w:p w14:paraId="0B54ED49" w14:textId="77777777" w:rsidR="006F1F34" w:rsidRPr="005411F5" w:rsidRDefault="006F1F34" w:rsidP="00220297">
            <w:pPr>
              <w:pStyle w:val="NoSpacing"/>
              <w:jc w:val="left"/>
            </w:pPr>
            <w:r w:rsidRPr="005411F5">
              <w:t>30.04.2018</w:t>
            </w:r>
          </w:p>
        </w:tc>
      </w:tr>
      <w:tr w:rsidR="00875D93" w:rsidRPr="005411F5" w14:paraId="0B26FE41" w14:textId="77777777" w:rsidTr="006F1F34">
        <w:trPr>
          <w:trHeight w:val="567"/>
          <w:ins w:id="260" w:author="Schmidt Michael" w:date="2019-02-26T13:14:00Z"/>
        </w:trPr>
        <w:tc>
          <w:tcPr>
            <w:tcW w:w="3114" w:type="dxa"/>
            <w:vAlign w:val="center"/>
          </w:tcPr>
          <w:p w14:paraId="1B2DE75F" w14:textId="38278744" w:rsidR="00875D93" w:rsidRPr="005411F5" w:rsidRDefault="00875D93" w:rsidP="00220297">
            <w:pPr>
              <w:pStyle w:val="NoSpacing"/>
              <w:jc w:val="left"/>
              <w:rPr>
                <w:ins w:id="261" w:author="Schmidt Michael" w:date="2019-02-26T13:14:00Z"/>
              </w:rPr>
            </w:pPr>
            <w:ins w:id="262" w:author="Schmidt Michael" w:date="2019-02-26T13:14:00Z">
              <w:r>
                <w:t>Bis</w:t>
              </w:r>
            </w:ins>
          </w:p>
        </w:tc>
        <w:tc>
          <w:tcPr>
            <w:tcW w:w="5896" w:type="dxa"/>
            <w:vAlign w:val="center"/>
          </w:tcPr>
          <w:p w14:paraId="4B11F669" w14:textId="5F7D116B" w:rsidR="00875D93" w:rsidRPr="005411F5" w:rsidRDefault="00875D93" w:rsidP="00220297">
            <w:pPr>
              <w:pStyle w:val="NoSpacing"/>
              <w:jc w:val="left"/>
              <w:rPr>
                <w:ins w:id="263" w:author="Schmidt Michael" w:date="2019-02-26T13:14:00Z"/>
              </w:rPr>
            </w:pPr>
            <w:ins w:id="264" w:author="Schmidt Michael" w:date="2019-02-26T13:14:00Z">
              <w:r>
                <w:t>-</w:t>
              </w:r>
            </w:ins>
          </w:p>
        </w:tc>
      </w:tr>
      <w:tr w:rsidR="00CA5794" w:rsidRPr="005411F5" w14:paraId="517C03C8" w14:textId="77777777" w:rsidTr="00CA5794">
        <w:trPr>
          <w:trHeight w:val="567"/>
          <w:ins w:id="265" w:author="Schmidt Michael" w:date="2019-02-26T11:16:00Z"/>
        </w:trPr>
        <w:tc>
          <w:tcPr>
            <w:tcW w:w="9010" w:type="dxa"/>
            <w:gridSpan w:val="2"/>
            <w:vAlign w:val="center"/>
          </w:tcPr>
          <w:p w14:paraId="1D6BF3FD" w14:textId="7432F45C" w:rsidR="00CA5794" w:rsidRPr="005411F5" w:rsidRDefault="00275DED">
            <w:pPr>
              <w:pStyle w:val="NoSpacing"/>
              <w:rPr>
                <w:ins w:id="266" w:author="Schmidt Michael" w:date="2019-02-26T11:16:00Z"/>
              </w:rPr>
              <w:pPrChange w:id="267" w:author="Schmidt Michael" w:date="2019-02-26T11:16:00Z">
                <w:pPr>
                  <w:pStyle w:val="NoSpacing"/>
                  <w:jc w:val="left"/>
                </w:pPr>
              </w:pPrChange>
            </w:pPr>
            <w:ins w:id="268" w:author="Schmidt Michael" w:date="2019-02-26T12:58:00Z">
              <w:r>
                <w:rPr>
                  <w:b/>
                  <w:i/>
                </w:rPr>
                <w:t>SPEICHERN</w:t>
              </w:r>
            </w:ins>
          </w:p>
        </w:tc>
      </w:tr>
      <w:tr w:rsidR="00CF1513" w:rsidRPr="005411F5" w14:paraId="1A919FF2" w14:textId="77777777" w:rsidTr="00CA5794">
        <w:trPr>
          <w:trHeight w:val="567"/>
        </w:trPr>
        <w:tc>
          <w:tcPr>
            <w:tcW w:w="9010" w:type="dxa"/>
            <w:gridSpan w:val="2"/>
            <w:vAlign w:val="center"/>
          </w:tcPr>
          <w:p w14:paraId="54068E65" w14:textId="1B43332D" w:rsidR="00CF1513" w:rsidRDefault="00CF1513">
            <w:pPr>
              <w:pStyle w:val="NoSpacing"/>
              <w:rPr>
                <w:b/>
                <w:i/>
              </w:rPr>
            </w:pPr>
            <w:r>
              <w:rPr>
                <w:b/>
                <w:i/>
              </w:rPr>
              <w:t>WEITER</w:t>
            </w:r>
          </w:p>
        </w:tc>
      </w:tr>
    </w:tbl>
    <w:p w14:paraId="634E7587" w14:textId="794B65D7" w:rsidR="00CF1513" w:rsidRDefault="00CF1513" w:rsidP="009D00F2"/>
    <w:p w14:paraId="5C8EF0CD" w14:textId="77777777" w:rsidR="00CF1513" w:rsidRDefault="00CF1513">
      <w:pPr>
        <w:spacing w:after="0"/>
      </w:pPr>
      <w:r>
        <w:br w:type="page"/>
      </w:r>
    </w:p>
    <w:tbl>
      <w:tblPr>
        <w:tblStyle w:val="TableGrid"/>
        <w:tblW w:w="0" w:type="auto"/>
        <w:tblLook w:val="04A0" w:firstRow="1" w:lastRow="0" w:firstColumn="1" w:lastColumn="0" w:noHBand="0" w:noVBand="1"/>
      </w:tblPr>
      <w:tblGrid>
        <w:gridCol w:w="3114"/>
        <w:gridCol w:w="5896"/>
      </w:tblGrid>
      <w:tr w:rsidR="00C64378" w:rsidRPr="005411F5" w14:paraId="1192B4D8" w14:textId="77777777" w:rsidTr="000739F2">
        <w:trPr>
          <w:trHeight w:val="567"/>
        </w:trPr>
        <w:tc>
          <w:tcPr>
            <w:tcW w:w="9010" w:type="dxa"/>
            <w:gridSpan w:val="2"/>
            <w:shd w:val="clear" w:color="auto" w:fill="D60025"/>
            <w:vAlign w:val="center"/>
          </w:tcPr>
          <w:p w14:paraId="53FFA611" w14:textId="77777777" w:rsidR="00C64378" w:rsidRPr="00CF1513" w:rsidRDefault="00C64378">
            <w:pPr>
              <w:pStyle w:val="NoSpacing"/>
              <w:rPr>
                <w:b/>
                <w:color w:val="FFFFFF" w:themeColor="background1"/>
              </w:rPr>
            </w:pPr>
            <w:r w:rsidRPr="00CF1513">
              <w:rPr>
                <w:b/>
                <w:color w:val="FFFFFF" w:themeColor="background1"/>
              </w:rPr>
              <w:lastRenderedPageBreak/>
              <w:t xml:space="preserve">Finanzielle Verhältnisse </w:t>
            </w:r>
          </w:p>
        </w:tc>
      </w:tr>
      <w:tr w:rsidR="00C64378" w:rsidRPr="005411F5" w14:paraId="7E4151E8" w14:textId="77777777" w:rsidTr="000739F2">
        <w:trPr>
          <w:trHeight w:val="565"/>
        </w:trPr>
        <w:tc>
          <w:tcPr>
            <w:tcW w:w="3114" w:type="dxa"/>
            <w:vAlign w:val="center"/>
          </w:tcPr>
          <w:p w14:paraId="44306DB4" w14:textId="77777777" w:rsidR="00C64378" w:rsidRPr="005411F5" w:rsidRDefault="00C64378" w:rsidP="00220297">
            <w:pPr>
              <w:pStyle w:val="NoSpacing"/>
              <w:jc w:val="left"/>
            </w:pPr>
            <w:r w:rsidRPr="005411F5">
              <w:t>Wirtschaftliche Sozialhilfe</w:t>
            </w:r>
          </w:p>
        </w:tc>
        <w:tc>
          <w:tcPr>
            <w:tcW w:w="5896" w:type="dxa"/>
            <w:vAlign w:val="center"/>
          </w:tcPr>
          <w:p w14:paraId="10ED64D1" w14:textId="77777777" w:rsidR="00C64378" w:rsidRPr="005411F5" w:rsidRDefault="00C64378" w:rsidP="00220297">
            <w:pPr>
              <w:pStyle w:val="NoSpacing"/>
              <w:jc w:val="left"/>
            </w:pPr>
            <w:r w:rsidRPr="005411F5">
              <w:t>Nein</w:t>
            </w:r>
          </w:p>
        </w:tc>
      </w:tr>
      <w:tr w:rsidR="00C64378" w:rsidRPr="005411F5" w14:paraId="1567DE14" w14:textId="77777777" w:rsidTr="000739F2">
        <w:trPr>
          <w:trHeight w:val="567"/>
        </w:trPr>
        <w:tc>
          <w:tcPr>
            <w:tcW w:w="3114" w:type="dxa"/>
            <w:vAlign w:val="center"/>
          </w:tcPr>
          <w:p w14:paraId="2AF02306" w14:textId="77777777" w:rsidR="00C64378" w:rsidRPr="005411F5" w:rsidRDefault="00C64378" w:rsidP="00220297">
            <w:pPr>
              <w:pStyle w:val="NoSpacing"/>
              <w:jc w:val="left"/>
            </w:pPr>
            <w:r w:rsidRPr="005411F5">
              <w:t>Tiefer als 160’000</w:t>
            </w:r>
          </w:p>
        </w:tc>
        <w:tc>
          <w:tcPr>
            <w:tcW w:w="5896" w:type="dxa"/>
            <w:vAlign w:val="center"/>
          </w:tcPr>
          <w:p w14:paraId="597C6CD4" w14:textId="77777777" w:rsidR="00C64378" w:rsidRPr="005411F5" w:rsidRDefault="00C64378" w:rsidP="00220297">
            <w:pPr>
              <w:pStyle w:val="NoSpacing"/>
              <w:jc w:val="left"/>
            </w:pPr>
            <w:r w:rsidRPr="005411F5">
              <w:t>Ja</w:t>
            </w:r>
          </w:p>
        </w:tc>
      </w:tr>
      <w:tr w:rsidR="00C64378" w:rsidRPr="005411F5" w14:paraId="18821299" w14:textId="77777777" w:rsidTr="000739F2">
        <w:trPr>
          <w:trHeight w:val="567"/>
        </w:trPr>
        <w:tc>
          <w:tcPr>
            <w:tcW w:w="3114" w:type="dxa"/>
            <w:vAlign w:val="center"/>
          </w:tcPr>
          <w:p w14:paraId="4CBF6FAB" w14:textId="77777777" w:rsidR="00C64378" w:rsidRPr="005411F5" w:rsidRDefault="00316F89" w:rsidP="00220297">
            <w:pPr>
              <w:pStyle w:val="NoSpacing"/>
              <w:jc w:val="left"/>
            </w:pPr>
            <w:r w:rsidRPr="005411F5">
              <w:t>Gemeinsame Steuererklärung</w:t>
            </w:r>
          </w:p>
        </w:tc>
        <w:tc>
          <w:tcPr>
            <w:tcW w:w="5896" w:type="dxa"/>
            <w:vAlign w:val="center"/>
          </w:tcPr>
          <w:p w14:paraId="672BDB1F" w14:textId="77777777" w:rsidR="00C64378" w:rsidRPr="005411F5" w:rsidRDefault="00316F89" w:rsidP="00220297">
            <w:pPr>
              <w:pStyle w:val="NoSpacing"/>
              <w:jc w:val="left"/>
            </w:pPr>
            <w:r w:rsidRPr="005411F5">
              <w:t>Ja</w:t>
            </w:r>
          </w:p>
        </w:tc>
      </w:tr>
      <w:tr w:rsidR="00C64378" w:rsidRPr="005411F5" w14:paraId="090C9E47" w14:textId="77777777" w:rsidTr="000739F2">
        <w:trPr>
          <w:trHeight w:val="567"/>
        </w:trPr>
        <w:tc>
          <w:tcPr>
            <w:tcW w:w="3114" w:type="dxa"/>
            <w:vAlign w:val="center"/>
          </w:tcPr>
          <w:p w14:paraId="5110455B" w14:textId="77777777" w:rsidR="00C64378" w:rsidRPr="005411F5" w:rsidRDefault="00316F89" w:rsidP="00220297">
            <w:pPr>
              <w:pStyle w:val="NoSpacing"/>
              <w:jc w:val="left"/>
            </w:pPr>
            <w:r w:rsidRPr="005411F5">
              <w:t>Steuerveranlagung</w:t>
            </w:r>
          </w:p>
        </w:tc>
        <w:tc>
          <w:tcPr>
            <w:tcW w:w="5896" w:type="dxa"/>
            <w:vAlign w:val="center"/>
          </w:tcPr>
          <w:p w14:paraId="7841A2B9" w14:textId="77777777" w:rsidR="00C64378" w:rsidRPr="005411F5" w:rsidRDefault="00316F89" w:rsidP="00220297">
            <w:pPr>
              <w:pStyle w:val="NoSpacing"/>
              <w:jc w:val="left"/>
            </w:pPr>
            <w:r w:rsidRPr="005411F5">
              <w:t>Ja</w:t>
            </w:r>
          </w:p>
        </w:tc>
      </w:tr>
      <w:tr w:rsidR="00CA5794" w:rsidRPr="005411F5" w14:paraId="3229E03E" w14:textId="77777777" w:rsidTr="00CA5794">
        <w:trPr>
          <w:trHeight w:val="567"/>
          <w:ins w:id="269" w:author="Schmidt Michael" w:date="2019-02-26T11:16:00Z"/>
        </w:trPr>
        <w:tc>
          <w:tcPr>
            <w:tcW w:w="9010" w:type="dxa"/>
            <w:gridSpan w:val="2"/>
            <w:vAlign w:val="center"/>
          </w:tcPr>
          <w:p w14:paraId="5A3EB16F" w14:textId="7D057680" w:rsidR="00CA5794" w:rsidRPr="005411F5" w:rsidRDefault="00875D93">
            <w:pPr>
              <w:pStyle w:val="NoSpacing"/>
              <w:rPr>
                <w:ins w:id="270" w:author="Schmidt Michael" w:date="2019-02-26T11:16:00Z"/>
              </w:rPr>
              <w:pPrChange w:id="271" w:author="Schmidt Michael" w:date="2019-02-26T11:16:00Z">
                <w:pPr>
                  <w:pStyle w:val="NoSpacing"/>
                  <w:jc w:val="left"/>
                </w:pPr>
              </w:pPrChange>
            </w:pPr>
            <w:ins w:id="272" w:author="Schmidt Michael" w:date="2019-02-26T13:16:00Z">
              <w:r>
                <w:rPr>
                  <w:b/>
                  <w:i/>
                </w:rPr>
                <w:t>SPEICHERN UND WEITER</w:t>
              </w:r>
            </w:ins>
          </w:p>
        </w:tc>
      </w:tr>
    </w:tbl>
    <w:p w14:paraId="4420C210" w14:textId="77777777" w:rsidR="00C64378" w:rsidRPr="005411F5" w:rsidRDefault="00C64378" w:rsidP="009D00F2"/>
    <w:tbl>
      <w:tblPr>
        <w:tblStyle w:val="TableGrid"/>
        <w:tblW w:w="0" w:type="auto"/>
        <w:tblLook w:val="04A0" w:firstRow="1" w:lastRow="0" w:firstColumn="1" w:lastColumn="0" w:noHBand="0" w:noVBand="1"/>
      </w:tblPr>
      <w:tblGrid>
        <w:gridCol w:w="3114"/>
        <w:gridCol w:w="5896"/>
      </w:tblGrid>
      <w:tr w:rsidR="00316F89" w:rsidRPr="005411F5" w14:paraId="205A920E" w14:textId="77777777" w:rsidTr="000739F2">
        <w:trPr>
          <w:trHeight w:val="567"/>
        </w:trPr>
        <w:tc>
          <w:tcPr>
            <w:tcW w:w="9010" w:type="dxa"/>
            <w:gridSpan w:val="2"/>
            <w:shd w:val="clear" w:color="auto" w:fill="D60025"/>
            <w:vAlign w:val="center"/>
          </w:tcPr>
          <w:p w14:paraId="37C1C976" w14:textId="77777777" w:rsidR="00316F89" w:rsidRPr="00CF1513" w:rsidRDefault="00316F89">
            <w:pPr>
              <w:pStyle w:val="NoSpacing"/>
              <w:rPr>
                <w:b/>
                <w:color w:val="FFFFFF" w:themeColor="background1"/>
              </w:rPr>
            </w:pPr>
            <w:r w:rsidRPr="00CF1513">
              <w:rPr>
                <w:b/>
                <w:color w:val="FFFFFF" w:themeColor="background1"/>
              </w:rPr>
              <w:t>Finanzielle Verhältnisse Sarah Lehmann</w:t>
            </w:r>
          </w:p>
        </w:tc>
      </w:tr>
      <w:tr w:rsidR="00316F89" w:rsidRPr="005411F5" w14:paraId="3E2093E5" w14:textId="77777777" w:rsidTr="000739F2">
        <w:trPr>
          <w:trHeight w:val="567"/>
        </w:trPr>
        <w:tc>
          <w:tcPr>
            <w:tcW w:w="3114" w:type="dxa"/>
            <w:vAlign w:val="center"/>
          </w:tcPr>
          <w:p w14:paraId="4DA1E2ED" w14:textId="77777777" w:rsidR="00316F89" w:rsidRPr="005411F5" w:rsidRDefault="00316F89" w:rsidP="00220297">
            <w:pPr>
              <w:pStyle w:val="NoSpacing"/>
              <w:jc w:val="left"/>
            </w:pPr>
            <w:r w:rsidRPr="005411F5">
              <w:t>Nettolohn</w:t>
            </w:r>
          </w:p>
        </w:tc>
        <w:tc>
          <w:tcPr>
            <w:tcW w:w="5896" w:type="dxa"/>
            <w:vAlign w:val="center"/>
          </w:tcPr>
          <w:p w14:paraId="568B6EA5" w14:textId="77777777" w:rsidR="00316F89" w:rsidRPr="005411F5" w:rsidRDefault="003339D6" w:rsidP="00220297">
            <w:pPr>
              <w:pStyle w:val="NoSpacing"/>
              <w:jc w:val="left"/>
            </w:pPr>
            <w:r w:rsidRPr="005411F5">
              <w:t>22’786</w:t>
            </w:r>
            <w:r w:rsidR="00316F89" w:rsidRPr="005411F5">
              <w:t>.-</w:t>
            </w:r>
          </w:p>
        </w:tc>
      </w:tr>
      <w:tr w:rsidR="00316F89" w:rsidRPr="005411F5" w14:paraId="258A77E2" w14:textId="77777777" w:rsidTr="000739F2">
        <w:trPr>
          <w:trHeight w:val="567"/>
        </w:trPr>
        <w:tc>
          <w:tcPr>
            <w:tcW w:w="3114" w:type="dxa"/>
            <w:vAlign w:val="center"/>
          </w:tcPr>
          <w:p w14:paraId="02D69DE0" w14:textId="77777777" w:rsidR="00316F89" w:rsidRPr="005411F5" w:rsidRDefault="00316F89" w:rsidP="00220297">
            <w:pPr>
              <w:pStyle w:val="NoSpacing"/>
              <w:jc w:val="left"/>
            </w:pPr>
            <w:r w:rsidRPr="005411F5">
              <w:t>Familienzulagen</w:t>
            </w:r>
          </w:p>
        </w:tc>
        <w:tc>
          <w:tcPr>
            <w:tcW w:w="5896" w:type="dxa"/>
            <w:vAlign w:val="center"/>
          </w:tcPr>
          <w:p w14:paraId="7E733A24" w14:textId="698A6466" w:rsidR="00316F89" w:rsidRPr="005411F5" w:rsidRDefault="003339D6" w:rsidP="00220297">
            <w:pPr>
              <w:pStyle w:val="NoSpacing"/>
              <w:jc w:val="left"/>
            </w:pPr>
            <w:r w:rsidRPr="005411F5">
              <w:t>2</w:t>
            </w:r>
            <w:ins w:id="273" w:author="Schmidt Michael" w:date="2019-02-26T13:17:00Z">
              <w:r w:rsidR="00875D93">
                <w:t>’</w:t>
              </w:r>
            </w:ins>
            <w:r w:rsidRPr="005411F5">
              <w:t>760</w:t>
            </w:r>
            <w:r w:rsidR="00316F89" w:rsidRPr="005411F5">
              <w:t>.-</w:t>
            </w:r>
          </w:p>
        </w:tc>
      </w:tr>
      <w:tr w:rsidR="00316F89" w:rsidRPr="005411F5" w14:paraId="483D4E10" w14:textId="77777777" w:rsidTr="000739F2">
        <w:trPr>
          <w:trHeight w:val="567"/>
        </w:trPr>
        <w:tc>
          <w:tcPr>
            <w:tcW w:w="3114" w:type="dxa"/>
            <w:vAlign w:val="center"/>
          </w:tcPr>
          <w:p w14:paraId="4C25ECCC" w14:textId="77777777" w:rsidR="00316F89" w:rsidRPr="005411F5" w:rsidRDefault="00316F89" w:rsidP="00220297">
            <w:pPr>
              <w:pStyle w:val="NoSpacing"/>
              <w:jc w:val="left"/>
            </w:pPr>
            <w:r w:rsidRPr="005411F5">
              <w:t>Ersatzeinkommen</w:t>
            </w:r>
          </w:p>
        </w:tc>
        <w:tc>
          <w:tcPr>
            <w:tcW w:w="5896" w:type="dxa"/>
            <w:vAlign w:val="center"/>
          </w:tcPr>
          <w:p w14:paraId="65FA23D3" w14:textId="77777777" w:rsidR="00316F89" w:rsidRPr="005411F5" w:rsidRDefault="00316F89" w:rsidP="00220297">
            <w:pPr>
              <w:pStyle w:val="NoSpacing"/>
              <w:jc w:val="left"/>
            </w:pPr>
            <w:r w:rsidRPr="005411F5">
              <w:t>-</w:t>
            </w:r>
          </w:p>
        </w:tc>
      </w:tr>
      <w:tr w:rsidR="00316F89" w:rsidRPr="005411F5" w14:paraId="5AF36BDD" w14:textId="77777777" w:rsidTr="000739F2">
        <w:trPr>
          <w:trHeight w:val="567"/>
        </w:trPr>
        <w:tc>
          <w:tcPr>
            <w:tcW w:w="3114" w:type="dxa"/>
            <w:vAlign w:val="center"/>
          </w:tcPr>
          <w:p w14:paraId="72E891AD" w14:textId="77777777" w:rsidR="00316F89" w:rsidRPr="005411F5" w:rsidRDefault="00316F89" w:rsidP="00220297">
            <w:pPr>
              <w:pStyle w:val="NoSpacing"/>
              <w:jc w:val="left"/>
            </w:pPr>
            <w:r w:rsidRPr="005411F5">
              <w:t>Unterhaltsbeiträge</w:t>
            </w:r>
          </w:p>
        </w:tc>
        <w:tc>
          <w:tcPr>
            <w:tcW w:w="5896" w:type="dxa"/>
            <w:vAlign w:val="center"/>
          </w:tcPr>
          <w:p w14:paraId="5F29A031" w14:textId="77777777" w:rsidR="00316F89" w:rsidRPr="005411F5" w:rsidRDefault="00321E4C" w:rsidP="00220297">
            <w:pPr>
              <w:pStyle w:val="NoSpacing"/>
              <w:jc w:val="left"/>
            </w:pPr>
            <w:r w:rsidRPr="005411F5">
              <w:t>-</w:t>
            </w:r>
          </w:p>
        </w:tc>
      </w:tr>
      <w:tr w:rsidR="00321E4C" w:rsidRPr="005411F5" w14:paraId="31379AC6" w14:textId="77777777" w:rsidTr="000739F2">
        <w:trPr>
          <w:trHeight w:val="567"/>
        </w:trPr>
        <w:tc>
          <w:tcPr>
            <w:tcW w:w="3114" w:type="dxa"/>
            <w:vAlign w:val="center"/>
          </w:tcPr>
          <w:p w14:paraId="477DE4FC" w14:textId="77777777" w:rsidR="00321E4C" w:rsidRPr="005411F5" w:rsidRDefault="00321E4C" w:rsidP="00220297">
            <w:pPr>
              <w:pStyle w:val="NoSpacing"/>
              <w:jc w:val="left"/>
            </w:pPr>
            <w:r w:rsidRPr="005411F5">
              <w:t>Selbständigkeit</w:t>
            </w:r>
          </w:p>
        </w:tc>
        <w:tc>
          <w:tcPr>
            <w:tcW w:w="5896" w:type="dxa"/>
            <w:vAlign w:val="center"/>
          </w:tcPr>
          <w:p w14:paraId="43C6805F" w14:textId="77777777" w:rsidR="00321E4C" w:rsidRPr="005411F5" w:rsidRDefault="00321E4C" w:rsidP="00220297">
            <w:pPr>
              <w:pStyle w:val="NoSpacing"/>
              <w:jc w:val="left"/>
            </w:pPr>
            <w:r w:rsidRPr="005411F5">
              <w:t>-</w:t>
            </w:r>
          </w:p>
        </w:tc>
      </w:tr>
      <w:tr w:rsidR="00321E4C" w:rsidRPr="005411F5" w14:paraId="207DF753" w14:textId="77777777" w:rsidTr="000739F2">
        <w:trPr>
          <w:trHeight w:val="567"/>
        </w:trPr>
        <w:tc>
          <w:tcPr>
            <w:tcW w:w="3114" w:type="dxa"/>
            <w:vAlign w:val="center"/>
          </w:tcPr>
          <w:p w14:paraId="3D3964BD" w14:textId="77777777" w:rsidR="00321E4C" w:rsidRPr="005411F5" w:rsidRDefault="00321E4C" w:rsidP="00220297">
            <w:pPr>
              <w:pStyle w:val="NoSpacing"/>
              <w:jc w:val="left"/>
            </w:pPr>
            <w:r w:rsidRPr="005411F5">
              <w:t>Geleistete Unterhaltsbeiträge</w:t>
            </w:r>
          </w:p>
        </w:tc>
        <w:tc>
          <w:tcPr>
            <w:tcW w:w="5896" w:type="dxa"/>
            <w:vAlign w:val="center"/>
          </w:tcPr>
          <w:p w14:paraId="5DDA7316" w14:textId="77777777" w:rsidR="00321E4C" w:rsidRPr="005411F5" w:rsidRDefault="00321E4C" w:rsidP="00220297">
            <w:pPr>
              <w:pStyle w:val="NoSpacing"/>
              <w:jc w:val="left"/>
            </w:pPr>
            <w:r w:rsidRPr="005411F5">
              <w:t>-</w:t>
            </w:r>
          </w:p>
        </w:tc>
      </w:tr>
      <w:tr w:rsidR="00CA5794" w:rsidRPr="005411F5" w14:paraId="1D15D608" w14:textId="77777777" w:rsidTr="00CA5794">
        <w:trPr>
          <w:trHeight w:val="567"/>
          <w:ins w:id="274" w:author="Schmidt Michael" w:date="2019-02-26T11:16:00Z"/>
        </w:trPr>
        <w:tc>
          <w:tcPr>
            <w:tcW w:w="9010" w:type="dxa"/>
            <w:gridSpan w:val="2"/>
            <w:vAlign w:val="center"/>
          </w:tcPr>
          <w:p w14:paraId="26B23130" w14:textId="09BD69C2" w:rsidR="00CA5794" w:rsidRPr="005411F5" w:rsidRDefault="00875D93">
            <w:pPr>
              <w:pStyle w:val="NoSpacing"/>
              <w:rPr>
                <w:ins w:id="275" w:author="Schmidt Michael" w:date="2019-02-26T11:16:00Z"/>
              </w:rPr>
              <w:pPrChange w:id="276" w:author="Schmidt Michael" w:date="2019-02-26T11:16:00Z">
                <w:pPr>
                  <w:pStyle w:val="NoSpacing"/>
                  <w:jc w:val="left"/>
                </w:pPr>
              </w:pPrChange>
            </w:pPr>
            <w:ins w:id="277" w:author="Schmidt Michael" w:date="2019-02-26T13:17:00Z">
              <w:r>
                <w:rPr>
                  <w:b/>
                  <w:i/>
                </w:rPr>
                <w:t>SPEICHERN UND WEITER</w:t>
              </w:r>
            </w:ins>
          </w:p>
        </w:tc>
      </w:tr>
    </w:tbl>
    <w:p w14:paraId="1B85E6F3" w14:textId="77777777" w:rsidR="00316F89" w:rsidRPr="005411F5" w:rsidRDefault="00316F89" w:rsidP="009D00F2"/>
    <w:tbl>
      <w:tblPr>
        <w:tblStyle w:val="TableGrid"/>
        <w:tblW w:w="0" w:type="auto"/>
        <w:tblLook w:val="04A0" w:firstRow="1" w:lastRow="0" w:firstColumn="1" w:lastColumn="0" w:noHBand="0" w:noVBand="1"/>
      </w:tblPr>
      <w:tblGrid>
        <w:gridCol w:w="3114"/>
        <w:gridCol w:w="5896"/>
      </w:tblGrid>
      <w:tr w:rsidR="00321E4C" w:rsidRPr="005411F5" w14:paraId="56F42026" w14:textId="77777777" w:rsidTr="000739F2">
        <w:trPr>
          <w:trHeight w:val="567"/>
        </w:trPr>
        <w:tc>
          <w:tcPr>
            <w:tcW w:w="9010" w:type="dxa"/>
            <w:gridSpan w:val="2"/>
            <w:shd w:val="clear" w:color="auto" w:fill="D60025"/>
            <w:vAlign w:val="center"/>
          </w:tcPr>
          <w:p w14:paraId="7AF9A9CD" w14:textId="77777777" w:rsidR="00321E4C" w:rsidRPr="00CF1513" w:rsidRDefault="00321E4C">
            <w:pPr>
              <w:pStyle w:val="NoSpacing"/>
              <w:rPr>
                <w:b/>
                <w:color w:val="FFFFFF" w:themeColor="background1"/>
              </w:rPr>
            </w:pPr>
            <w:r w:rsidRPr="00CF1513">
              <w:rPr>
                <w:b/>
                <w:color w:val="FFFFFF" w:themeColor="background1"/>
              </w:rPr>
              <w:t>Finanzielle Verhältnisse Sebastian Lehmann</w:t>
            </w:r>
          </w:p>
        </w:tc>
      </w:tr>
      <w:tr w:rsidR="00321E4C" w:rsidRPr="005411F5" w14:paraId="3E8E4ED2" w14:textId="77777777" w:rsidTr="00CF1513">
        <w:trPr>
          <w:trHeight w:val="417"/>
        </w:trPr>
        <w:tc>
          <w:tcPr>
            <w:tcW w:w="3114" w:type="dxa"/>
            <w:vAlign w:val="center"/>
          </w:tcPr>
          <w:p w14:paraId="6E822340" w14:textId="77777777" w:rsidR="00321E4C" w:rsidRPr="005411F5" w:rsidRDefault="00321E4C" w:rsidP="00220297">
            <w:pPr>
              <w:pStyle w:val="NoSpacing"/>
              <w:jc w:val="left"/>
            </w:pPr>
            <w:r w:rsidRPr="005411F5">
              <w:t>Nettolohn</w:t>
            </w:r>
          </w:p>
        </w:tc>
        <w:tc>
          <w:tcPr>
            <w:tcW w:w="5896" w:type="dxa"/>
            <w:vAlign w:val="center"/>
          </w:tcPr>
          <w:p w14:paraId="118F391A" w14:textId="77777777" w:rsidR="00321E4C" w:rsidRPr="005411F5" w:rsidRDefault="003339D6" w:rsidP="00220297">
            <w:pPr>
              <w:pStyle w:val="NoSpacing"/>
              <w:jc w:val="left"/>
            </w:pPr>
            <w:r w:rsidRPr="005411F5">
              <w:t>19’056</w:t>
            </w:r>
            <w:r w:rsidR="00321E4C" w:rsidRPr="005411F5">
              <w:t>.-</w:t>
            </w:r>
          </w:p>
        </w:tc>
      </w:tr>
      <w:tr w:rsidR="00321E4C" w:rsidRPr="005411F5" w14:paraId="2CECE3B8" w14:textId="77777777" w:rsidTr="00CF1513">
        <w:trPr>
          <w:trHeight w:val="397"/>
        </w:trPr>
        <w:tc>
          <w:tcPr>
            <w:tcW w:w="3114" w:type="dxa"/>
            <w:vAlign w:val="center"/>
          </w:tcPr>
          <w:p w14:paraId="7472A6DA" w14:textId="77777777" w:rsidR="00321E4C" w:rsidRPr="005411F5" w:rsidRDefault="00321E4C" w:rsidP="00220297">
            <w:pPr>
              <w:pStyle w:val="NoSpacing"/>
              <w:jc w:val="left"/>
            </w:pPr>
            <w:r w:rsidRPr="005411F5">
              <w:t>Familienzulagen</w:t>
            </w:r>
          </w:p>
        </w:tc>
        <w:tc>
          <w:tcPr>
            <w:tcW w:w="5896" w:type="dxa"/>
            <w:vAlign w:val="center"/>
          </w:tcPr>
          <w:p w14:paraId="6D77EDDB" w14:textId="31BE4B13" w:rsidR="00321E4C" w:rsidRPr="005411F5" w:rsidRDefault="003339D6" w:rsidP="00220297">
            <w:pPr>
              <w:pStyle w:val="NoSpacing"/>
              <w:jc w:val="left"/>
            </w:pPr>
            <w:r w:rsidRPr="005411F5">
              <w:t>2</w:t>
            </w:r>
            <w:ins w:id="278" w:author="Schmidt Michael" w:date="2019-02-26T13:17:00Z">
              <w:r w:rsidR="00875D93">
                <w:t>’</w:t>
              </w:r>
            </w:ins>
            <w:r w:rsidRPr="005411F5">
              <w:t>760</w:t>
            </w:r>
            <w:r w:rsidR="00321E4C" w:rsidRPr="005411F5">
              <w:t>.-</w:t>
            </w:r>
          </w:p>
        </w:tc>
      </w:tr>
      <w:tr w:rsidR="00321E4C" w:rsidRPr="005411F5" w14:paraId="2930203E" w14:textId="77777777" w:rsidTr="00CF1513">
        <w:trPr>
          <w:trHeight w:val="428"/>
        </w:trPr>
        <w:tc>
          <w:tcPr>
            <w:tcW w:w="3114" w:type="dxa"/>
            <w:vAlign w:val="center"/>
          </w:tcPr>
          <w:p w14:paraId="16E8D8BF" w14:textId="77777777" w:rsidR="00321E4C" w:rsidRPr="005411F5" w:rsidRDefault="00321E4C" w:rsidP="00220297">
            <w:pPr>
              <w:pStyle w:val="NoSpacing"/>
              <w:jc w:val="left"/>
            </w:pPr>
            <w:r w:rsidRPr="005411F5">
              <w:t>Ersatzeinkommen</w:t>
            </w:r>
          </w:p>
        </w:tc>
        <w:tc>
          <w:tcPr>
            <w:tcW w:w="5896" w:type="dxa"/>
            <w:vAlign w:val="center"/>
          </w:tcPr>
          <w:p w14:paraId="7DCFD520" w14:textId="77777777" w:rsidR="00321E4C" w:rsidRPr="005411F5" w:rsidRDefault="00321E4C" w:rsidP="00220297">
            <w:pPr>
              <w:pStyle w:val="NoSpacing"/>
              <w:jc w:val="left"/>
            </w:pPr>
            <w:r w:rsidRPr="005411F5">
              <w:t>-</w:t>
            </w:r>
          </w:p>
        </w:tc>
      </w:tr>
      <w:tr w:rsidR="00321E4C" w:rsidRPr="005411F5" w14:paraId="6E118390" w14:textId="77777777" w:rsidTr="00CF1513">
        <w:trPr>
          <w:trHeight w:val="421"/>
        </w:trPr>
        <w:tc>
          <w:tcPr>
            <w:tcW w:w="3114" w:type="dxa"/>
            <w:vAlign w:val="center"/>
          </w:tcPr>
          <w:p w14:paraId="3651A87D" w14:textId="77777777" w:rsidR="00321E4C" w:rsidRPr="005411F5" w:rsidRDefault="00321E4C" w:rsidP="00220297">
            <w:pPr>
              <w:pStyle w:val="NoSpacing"/>
              <w:jc w:val="left"/>
            </w:pPr>
            <w:r w:rsidRPr="005411F5">
              <w:t>Unterhaltsbeiträge</w:t>
            </w:r>
          </w:p>
        </w:tc>
        <w:tc>
          <w:tcPr>
            <w:tcW w:w="5896" w:type="dxa"/>
            <w:vAlign w:val="center"/>
          </w:tcPr>
          <w:p w14:paraId="75B9A590" w14:textId="77777777" w:rsidR="00321E4C" w:rsidRPr="005411F5" w:rsidRDefault="00321E4C" w:rsidP="00220297">
            <w:pPr>
              <w:pStyle w:val="NoSpacing"/>
              <w:jc w:val="left"/>
            </w:pPr>
            <w:r w:rsidRPr="005411F5">
              <w:t>-</w:t>
            </w:r>
          </w:p>
        </w:tc>
      </w:tr>
      <w:tr w:rsidR="00321E4C" w:rsidRPr="005411F5" w14:paraId="01291BAC" w14:textId="77777777" w:rsidTr="00CF1513">
        <w:trPr>
          <w:trHeight w:val="413"/>
        </w:trPr>
        <w:tc>
          <w:tcPr>
            <w:tcW w:w="3114" w:type="dxa"/>
            <w:vAlign w:val="center"/>
          </w:tcPr>
          <w:p w14:paraId="30F12E10" w14:textId="77777777" w:rsidR="00321E4C" w:rsidRPr="005411F5" w:rsidRDefault="00321E4C" w:rsidP="00220297">
            <w:pPr>
              <w:pStyle w:val="NoSpacing"/>
              <w:jc w:val="left"/>
            </w:pPr>
            <w:r w:rsidRPr="005411F5">
              <w:t>Selbständigkeit</w:t>
            </w:r>
          </w:p>
        </w:tc>
        <w:tc>
          <w:tcPr>
            <w:tcW w:w="5896" w:type="dxa"/>
            <w:vAlign w:val="center"/>
          </w:tcPr>
          <w:p w14:paraId="2F80F44E" w14:textId="77777777" w:rsidR="00321E4C" w:rsidRPr="005411F5" w:rsidRDefault="00321E4C" w:rsidP="00220297">
            <w:pPr>
              <w:pStyle w:val="NoSpacing"/>
              <w:jc w:val="left"/>
            </w:pPr>
            <w:r w:rsidRPr="005411F5">
              <w:t>-</w:t>
            </w:r>
          </w:p>
        </w:tc>
      </w:tr>
      <w:tr w:rsidR="00321E4C" w:rsidRPr="005411F5" w14:paraId="0483F3E7" w14:textId="77777777" w:rsidTr="000739F2">
        <w:trPr>
          <w:trHeight w:val="567"/>
        </w:trPr>
        <w:tc>
          <w:tcPr>
            <w:tcW w:w="3114" w:type="dxa"/>
            <w:vAlign w:val="center"/>
          </w:tcPr>
          <w:p w14:paraId="211745F7" w14:textId="77777777" w:rsidR="00321E4C" w:rsidRPr="005411F5" w:rsidRDefault="00321E4C" w:rsidP="00220297">
            <w:pPr>
              <w:pStyle w:val="NoSpacing"/>
              <w:jc w:val="left"/>
            </w:pPr>
            <w:r w:rsidRPr="005411F5">
              <w:t>Geleistete Unterhaltsbeiträge</w:t>
            </w:r>
          </w:p>
        </w:tc>
        <w:tc>
          <w:tcPr>
            <w:tcW w:w="5896" w:type="dxa"/>
            <w:vAlign w:val="center"/>
          </w:tcPr>
          <w:p w14:paraId="14E3DC37" w14:textId="77777777" w:rsidR="00321E4C" w:rsidRPr="005411F5" w:rsidRDefault="00321E4C" w:rsidP="00220297">
            <w:pPr>
              <w:pStyle w:val="NoSpacing"/>
              <w:jc w:val="left"/>
            </w:pPr>
            <w:r w:rsidRPr="005411F5">
              <w:t>-</w:t>
            </w:r>
          </w:p>
        </w:tc>
      </w:tr>
      <w:tr w:rsidR="00CA5794" w:rsidRPr="005411F5" w14:paraId="58B59C53" w14:textId="77777777" w:rsidTr="00CA5794">
        <w:trPr>
          <w:trHeight w:val="567"/>
          <w:ins w:id="279" w:author="Schmidt Michael" w:date="2019-02-26T11:17:00Z"/>
        </w:trPr>
        <w:tc>
          <w:tcPr>
            <w:tcW w:w="9010" w:type="dxa"/>
            <w:gridSpan w:val="2"/>
            <w:vAlign w:val="center"/>
          </w:tcPr>
          <w:p w14:paraId="5505C078" w14:textId="527A428B" w:rsidR="00CA5794" w:rsidRPr="005411F5" w:rsidRDefault="00875D93">
            <w:pPr>
              <w:pStyle w:val="NoSpacing"/>
              <w:rPr>
                <w:ins w:id="280" w:author="Schmidt Michael" w:date="2019-02-26T11:17:00Z"/>
              </w:rPr>
              <w:pPrChange w:id="281" w:author="Schmidt Michael" w:date="2019-02-26T11:17:00Z">
                <w:pPr>
                  <w:pStyle w:val="NoSpacing"/>
                  <w:jc w:val="left"/>
                </w:pPr>
              </w:pPrChange>
            </w:pPr>
            <w:ins w:id="282" w:author="Schmidt Michael" w:date="2019-02-26T13:18:00Z">
              <w:r>
                <w:rPr>
                  <w:b/>
                  <w:i/>
                </w:rPr>
                <w:t>SPEICHERN UND WEITER</w:t>
              </w:r>
            </w:ins>
          </w:p>
        </w:tc>
      </w:tr>
    </w:tbl>
    <w:p w14:paraId="55308C71" w14:textId="77777777" w:rsidR="00321E4C" w:rsidRPr="005411F5" w:rsidRDefault="00321E4C" w:rsidP="009D00F2"/>
    <w:tbl>
      <w:tblPr>
        <w:tblStyle w:val="TableGrid"/>
        <w:tblW w:w="0" w:type="auto"/>
        <w:tblLook w:val="04A0" w:firstRow="1" w:lastRow="0" w:firstColumn="1" w:lastColumn="0" w:noHBand="0" w:noVBand="1"/>
      </w:tblPr>
      <w:tblGrid>
        <w:gridCol w:w="3114"/>
        <w:gridCol w:w="5896"/>
      </w:tblGrid>
      <w:tr w:rsidR="00441253" w:rsidRPr="005411F5" w14:paraId="10FACBA8" w14:textId="77777777" w:rsidTr="000739F2">
        <w:trPr>
          <w:trHeight w:val="567"/>
        </w:trPr>
        <w:tc>
          <w:tcPr>
            <w:tcW w:w="9010" w:type="dxa"/>
            <w:gridSpan w:val="2"/>
            <w:shd w:val="clear" w:color="auto" w:fill="D60025"/>
            <w:vAlign w:val="center"/>
          </w:tcPr>
          <w:p w14:paraId="4288B0FE" w14:textId="77777777" w:rsidR="00441253" w:rsidRPr="00CF1513" w:rsidRDefault="00441253">
            <w:pPr>
              <w:pStyle w:val="NoSpacing"/>
              <w:rPr>
                <w:b/>
                <w:color w:val="FFFFFF" w:themeColor="background1"/>
              </w:rPr>
            </w:pPr>
            <w:r w:rsidRPr="00CF1513">
              <w:rPr>
                <w:b/>
                <w:color w:val="FFFFFF" w:themeColor="background1"/>
              </w:rPr>
              <w:lastRenderedPageBreak/>
              <w:t>Resultate Finanzielle Verhältnisse</w:t>
            </w:r>
          </w:p>
        </w:tc>
      </w:tr>
      <w:tr w:rsidR="00441253" w:rsidRPr="005411F5" w14:paraId="75BFBB88" w14:textId="77777777" w:rsidTr="000739F2">
        <w:trPr>
          <w:trHeight w:val="567"/>
        </w:trPr>
        <w:tc>
          <w:tcPr>
            <w:tcW w:w="3114" w:type="dxa"/>
            <w:vAlign w:val="center"/>
          </w:tcPr>
          <w:p w14:paraId="0063952C" w14:textId="77777777" w:rsidR="00B17B7A" w:rsidRPr="005411F5" w:rsidRDefault="00B17B7A" w:rsidP="00220297">
            <w:pPr>
              <w:pStyle w:val="NoSpacing"/>
              <w:jc w:val="left"/>
            </w:pPr>
            <w:r w:rsidRPr="005411F5">
              <w:t xml:space="preserve">Bruttovermögen </w:t>
            </w:r>
          </w:p>
          <w:p w14:paraId="075E61C0" w14:textId="77777777" w:rsidR="00441253" w:rsidRPr="005411F5" w:rsidRDefault="00B17B7A" w:rsidP="00220297">
            <w:pPr>
              <w:pStyle w:val="NoSpacing"/>
              <w:jc w:val="left"/>
            </w:pPr>
            <w:r w:rsidRPr="005411F5">
              <w:t>Sarah Lehmann</w:t>
            </w:r>
          </w:p>
        </w:tc>
        <w:tc>
          <w:tcPr>
            <w:tcW w:w="5896" w:type="dxa"/>
            <w:vAlign w:val="center"/>
          </w:tcPr>
          <w:p w14:paraId="4AD8AF09" w14:textId="32FC47CC" w:rsidR="00441253" w:rsidRPr="005411F5" w:rsidRDefault="00B17B7A" w:rsidP="00220297">
            <w:pPr>
              <w:pStyle w:val="NoSpacing"/>
              <w:jc w:val="left"/>
            </w:pPr>
            <w:r w:rsidRPr="005411F5">
              <w:t>2</w:t>
            </w:r>
            <w:ins w:id="283" w:author="Schmidt Michael" w:date="2019-02-26T13:18:00Z">
              <w:r w:rsidR="00875D93">
                <w:t>’</w:t>
              </w:r>
            </w:ins>
            <w:r w:rsidRPr="005411F5">
              <w:t>250.-</w:t>
            </w:r>
          </w:p>
        </w:tc>
      </w:tr>
      <w:tr w:rsidR="00441253" w:rsidRPr="005411F5" w14:paraId="51B9616C" w14:textId="77777777" w:rsidTr="000739F2">
        <w:trPr>
          <w:trHeight w:val="567"/>
        </w:trPr>
        <w:tc>
          <w:tcPr>
            <w:tcW w:w="3114" w:type="dxa"/>
            <w:vAlign w:val="center"/>
          </w:tcPr>
          <w:p w14:paraId="578A4811" w14:textId="77777777" w:rsidR="00441253" w:rsidRPr="005411F5" w:rsidRDefault="00B17B7A" w:rsidP="00220297">
            <w:pPr>
              <w:pStyle w:val="NoSpacing"/>
              <w:jc w:val="left"/>
            </w:pPr>
            <w:r w:rsidRPr="005411F5">
              <w:t>Bruttovermögen</w:t>
            </w:r>
          </w:p>
          <w:p w14:paraId="6EFB9129" w14:textId="77777777" w:rsidR="00B17B7A" w:rsidRPr="005411F5" w:rsidRDefault="00B17B7A" w:rsidP="00220297">
            <w:pPr>
              <w:pStyle w:val="NoSpacing"/>
              <w:jc w:val="left"/>
            </w:pPr>
            <w:r w:rsidRPr="005411F5">
              <w:t>Sebastian Lehmann</w:t>
            </w:r>
          </w:p>
        </w:tc>
        <w:tc>
          <w:tcPr>
            <w:tcW w:w="5896" w:type="dxa"/>
            <w:vAlign w:val="center"/>
          </w:tcPr>
          <w:p w14:paraId="43FCBBB2" w14:textId="5B76C292" w:rsidR="00441253" w:rsidRPr="005411F5" w:rsidRDefault="00B17B7A" w:rsidP="00220297">
            <w:pPr>
              <w:pStyle w:val="NoSpacing"/>
              <w:jc w:val="left"/>
            </w:pPr>
            <w:r w:rsidRPr="005411F5">
              <w:t>5</w:t>
            </w:r>
            <w:ins w:id="284" w:author="Schmidt Michael" w:date="2019-02-26T13:18:00Z">
              <w:r w:rsidR="00875D93">
                <w:t>’</w:t>
              </w:r>
            </w:ins>
            <w:r w:rsidRPr="005411F5">
              <w:t>500.-</w:t>
            </w:r>
          </w:p>
        </w:tc>
      </w:tr>
      <w:tr w:rsidR="00441253" w:rsidRPr="005411F5" w14:paraId="0F42AD20" w14:textId="77777777" w:rsidTr="000739F2">
        <w:trPr>
          <w:trHeight w:val="567"/>
        </w:trPr>
        <w:tc>
          <w:tcPr>
            <w:tcW w:w="3114" w:type="dxa"/>
            <w:vAlign w:val="center"/>
          </w:tcPr>
          <w:p w14:paraId="4FDB4A32" w14:textId="77777777" w:rsidR="00441253" w:rsidRPr="005411F5" w:rsidRDefault="00B17B7A" w:rsidP="00220297">
            <w:pPr>
              <w:pStyle w:val="NoSpacing"/>
              <w:jc w:val="left"/>
            </w:pPr>
            <w:r w:rsidRPr="005411F5">
              <w:t xml:space="preserve">Schulden </w:t>
            </w:r>
          </w:p>
          <w:p w14:paraId="2ABA3176" w14:textId="77777777" w:rsidR="00B17B7A" w:rsidRPr="005411F5" w:rsidRDefault="00B17B7A" w:rsidP="00220297">
            <w:pPr>
              <w:pStyle w:val="NoSpacing"/>
              <w:jc w:val="left"/>
            </w:pPr>
            <w:r w:rsidRPr="005411F5">
              <w:t>Sarah Lehmann</w:t>
            </w:r>
          </w:p>
        </w:tc>
        <w:tc>
          <w:tcPr>
            <w:tcW w:w="5896" w:type="dxa"/>
            <w:vAlign w:val="center"/>
          </w:tcPr>
          <w:p w14:paraId="440858C7" w14:textId="77777777" w:rsidR="00441253" w:rsidRPr="005411F5" w:rsidRDefault="00441253" w:rsidP="00220297">
            <w:pPr>
              <w:pStyle w:val="NoSpacing"/>
              <w:jc w:val="left"/>
            </w:pPr>
            <w:r w:rsidRPr="005411F5">
              <w:t>-</w:t>
            </w:r>
          </w:p>
        </w:tc>
      </w:tr>
      <w:tr w:rsidR="00441253" w:rsidRPr="005411F5" w14:paraId="466AF0BC" w14:textId="77777777" w:rsidTr="000739F2">
        <w:trPr>
          <w:trHeight w:val="567"/>
        </w:trPr>
        <w:tc>
          <w:tcPr>
            <w:tcW w:w="3114" w:type="dxa"/>
            <w:vAlign w:val="center"/>
          </w:tcPr>
          <w:p w14:paraId="0BF86E82" w14:textId="77777777" w:rsidR="00441253" w:rsidRPr="005411F5" w:rsidRDefault="00B17B7A" w:rsidP="00220297">
            <w:pPr>
              <w:pStyle w:val="NoSpacing"/>
              <w:jc w:val="left"/>
            </w:pPr>
            <w:r w:rsidRPr="005411F5">
              <w:t>Schulden</w:t>
            </w:r>
          </w:p>
          <w:p w14:paraId="54B42873" w14:textId="77777777" w:rsidR="00B17B7A" w:rsidRPr="005411F5" w:rsidRDefault="00B17B7A" w:rsidP="00220297">
            <w:pPr>
              <w:pStyle w:val="NoSpacing"/>
              <w:jc w:val="left"/>
            </w:pPr>
            <w:r w:rsidRPr="005411F5">
              <w:t>Sebastian Lehmann</w:t>
            </w:r>
          </w:p>
        </w:tc>
        <w:tc>
          <w:tcPr>
            <w:tcW w:w="5896" w:type="dxa"/>
            <w:vAlign w:val="center"/>
          </w:tcPr>
          <w:p w14:paraId="1E809899" w14:textId="77777777" w:rsidR="00441253" w:rsidRPr="005411F5" w:rsidRDefault="00441253" w:rsidP="00220297">
            <w:pPr>
              <w:pStyle w:val="NoSpacing"/>
              <w:jc w:val="left"/>
            </w:pPr>
            <w:r w:rsidRPr="005411F5">
              <w:t>-</w:t>
            </w:r>
          </w:p>
        </w:tc>
      </w:tr>
      <w:tr w:rsidR="00CA5794" w:rsidRPr="005411F5" w14:paraId="062CC4C4" w14:textId="77777777" w:rsidTr="00CA5794">
        <w:trPr>
          <w:trHeight w:val="567"/>
          <w:ins w:id="285" w:author="Schmidt Michael" w:date="2019-02-26T11:17:00Z"/>
        </w:trPr>
        <w:tc>
          <w:tcPr>
            <w:tcW w:w="9010" w:type="dxa"/>
            <w:gridSpan w:val="2"/>
            <w:vAlign w:val="center"/>
          </w:tcPr>
          <w:p w14:paraId="161A333F" w14:textId="136548D0" w:rsidR="00CA5794" w:rsidRPr="005411F5" w:rsidRDefault="00875D93">
            <w:pPr>
              <w:pStyle w:val="NoSpacing"/>
              <w:rPr>
                <w:ins w:id="286" w:author="Schmidt Michael" w:date="2019-02-26T11:17:00Z"/>
              </w:rPr>
              <w:pPrChange w:id="287" w:author="Schmidt Michael" w:date="2019-02-26T11:17:00Z">
                <w:pPr>
                  <w:pStyle w:val="NoSpacing"/>
                  <w:jc w:val="left"/>
                </w:pPr>
              </w:pPrChange>
            </w:pPr>
            <w:ins w:id="288" w:author="Schmidt Michael" w:date="2019-02-26T13:18:00Z">
              <w:r>
                <w:rPr>
                  <w:b/>
                  <w:i/>
                </w:rPr>
                <w:t>SPEIC</w:t>
              </w:r>
            </w:ins>
            <w:ins w:id="289" w:author="Schmidt Michael" w:date="2019-02-26T13:19:00Z">
              <w:r>
                <w:rPr>
                  <w:b/>
                  <w:i/>
                </w:rPr>
                <w:t>HERN UND WEITER</w:t>
              </w:r>
            </w:ins>
          </w:p>
        </w:tc>
      </w:tr>
    </w:tbl>
    <w:p w14:paraId="0FA23D42" w14:textId="77777777" w:rsidR="003339D6" w:rsidRPr="005411F5" w:rsidDel="00CA5794" w:rsidRDefault="003339D6">
      <w:pPr>
        <w:rPr>
          <w:del w:id="290" w:author="Schmidt Michael" w:date="2019-02-26T11:17:00Z"/>
        </w:rPr>
      </w:pPr>
    </w:p>
    <w:p w14:paraId="5E14C219" w14:textId="77777777" w:rsidR="003339D6" w:rsidRPr="005411F5" w:rsidRDefault="003339D6">
      <w:pPr>
        <w:pPrChange w:id="291" w:author="Schmidt Michael" w:date="2019-02-26T11:17:00Z">
          <w:pPr>
            <w:spacing w:after="0"/>
          </w:pPr>
        </w:pPrChange>
      </w:pPr>
      <w:del w:id="292" w:author="Schmidt Michael" w:date="2019-02-26T11:17:00Z">
        <w:r w:rsidRPr="005411F5" w:rsidDel="00CA5794">
          <w:br w:type="page"/>
        </w:r>
      </w:del>
    </w:p>
    <w:tbl>
      <w:tblPr>
        <w:tblStyle w:val="TableGrid"/>
        <w:tblW w:w="0" w:type="auto"/>
        <w:tblLook w:val="04A0" w:firstRow="1" w:lastRow="0" w:firstColumn="1" w:lastColumn="0" w:noHBand="0" w:noVBand="1"/>
      </w:tblPr>
      <w:tblGrid>
        <w:gridCol w:w="3114"/>
        <w:gridCol w:w="5896"/>
      </w:tblGrid>
      <w:tr w:rsidR="001A2375" w:rsidRPr="005411F5" w14:paraId="5ACE658C" w14:textId="77777777" w:rsidTr="000739F2">
        <w:trPr>
          <w:trHeight w:val="567"/>
        </w:trPr>
        <w:tc>
          <w:tcPr>
            <w:tcW w:w="9010" w:type="dxa"/>
            <w:gridSpan w:val="2"/>
            <w:shd w:val="clear" w:color="auto" w:fill="D60025"/>
            <w:vAlign w:val="center"/>
          </w:tcPr>
          <w:p w14:paraId="5D6730F7" w14:textId="77777777" w:rsidR="001A2375" w:rsidRPr="00CF1513" w:rsidRDefault="001A2375">
            <w:pPr>
              <w:pStyle w:val="NoSpacing"/>
              <w:rPr>
                <w:b/>
                <w:color w:val="FFFFFF" w:themeColor="background1"/>
              </w:rPr>
            </w:pPr>
            <w:r w:rsidRPr="00CF1513">
              <w:rPr>
                <w:b/>
                <w:color w:val="FFFFFF" w:themeColor="background1"/>
              </w:rPr>
              <w:t>Härtefallregelung</w:t>
            </w:r>
          </w:p>
        </w:tc>
      </w:tr>
      <w:tr w:rsidR="001A2375" w:rsidRPr="005411F5" w14:paraId="2F891057" w14:textId="77777777" w:rsidTr="000739F2">
        <w:trPr>
          <w:trHeight w:val="567"/>
        </w:trPr>
        <w:tc>
          <w:tcPr>
            <w:tcW w:w="3114" w:type="dxa"/>
            <w:vAlign w:val="center"/>
          </w:tcPr>
          <w:p w14:paraId="3B1A8254" w14:textId="77777777" w:rsidR="001A2375" w:rsidRPr="005411F5" w:rsidRDefault="006F1F34" w:rsidP="00220297">
            <w:pPr>
              <w:pStyle w:val="NoSpacing"/>
              <w:jc w:val="left"/>
            </w:pPr>
            <w:r w:rsidRPr="005411F5">
              <w:t>Familieneinkommen tiefer?</w:t>
            </w:r>
          </w:p>
        </w:tc>
        <w:tc>
          <w:tcPr>
            <w:tcW w:w="5896" w:type="dxa"/>
            <w:vAlign w:val="center"/>
          </w:tcPr>
          <w:p w14:paraId="03069B86" w14:textId="77777777" w:rsidR="001A2375" w:rsidRPr="005411F5" w:rsidRDefault="006F1F34" w:rsidP="00220297">
            <w:pPr>
              <w:pStyle w:val="NoSpacing"/>
              <w:jc w:val="left"/>
            </w:pPr>
            <w:r w:rsidRPr="005411F5">
              <w:t>Nein</w:t>
            </w:r>
          </w:p>
        </w:tc>
      </w:tr>
      <w:tr w:rsidR="00CA5794" w:rsidRPr="005411F5" w14:paraId="589DBC46" w14:textId="77777777" w:rsidTr="00CA5794">
        <w:trPr>
          <w:trHeight w:val="567"/>
          <w:ins w:id="293" w:author="Schmidt Michael" w:date="2019-02-26T11:17:00Z"/>
        </w:trPr>
        <w:tc>
          <w:tcPr>
            <w:tcW w:w="9010" w:type="dxa"/>
            <w:gridSpan w:val="2"/>
            <w:vAlign w:val="center"/>
          </w:tcPr>
          <w:p w14:paraId="6BB6A325" w14:textId="0117712E" w:rsidR="00CA5794" w:rsidRPr="005411F5" w:rsidRDefault="00875D93">
            <w:pPr>
              <w:pStyle w:val="NoSpacing"/>
              <w:rPr>
                <w:ins w:id="294" w:author="Schmidt Michael" w:date="2019-02-26T11:17:00Z"/>
              </w:rPr>
              <w:pPrChange w:id="295" w:author="Schmidt Michael" w:date="2019-02-26T11:17:00Z">
                <w:pPr>
                  <w:pStyle w:val="NoSpacing"/>
                  <w:jc w:val="left"/>
                </w:pPr>
              </w:pPrChange>
            </w:pPr>
            <w:ins w:id="296" w:author="Schmidt Michael" w:date="2019-02-26T13:19:00Z">
              <w:r>
                <w:rPr>
                  <w:b/>
                  <w:i/>
                </w:rPr>
                <w:t>SPEICHERN UND WEITER</w:t>
              </w:r>
            </w:ins>
          </w:p>
        </w:tc>
      </w:tr>
    </w:tbl>
    <w:p w14:paraId="384496FA" w14:textId="77777777" w:rsidR="001A2375" w:rsidRPr="005411F5" w:rsidRDefault="001A2375" w:rsidP="009D00F2"/>
    <w:tbl>
      <w:tblPr>
        <w:tblStyle w:val="TableGrid"/>
        <w:tblW w:w="0" w:type="auto"/>
        <w:tblLook w:val="04A0" w:firstRow="1" w:lastRow="0" w:firstColumn="1" w:lastColumn="0" w:noHBand="0" w:noVBand="1"/>
      </w:tblPr>
      <w:tblGrid>
        <w:gridCol w:w="9010"/>
      </w:tblGrid>
      <w:tr w:rsidR="006F1F34" w:rsidRPr="005411F5" w14:paraId="2B3BE53A" w14:textId="77777777" w:rsidTr="000739F2">
        <w:trPr>
          <w:trHeight w:val="567"/>
        </w:trPr>
        <w:tc>
          <w:tcPr>
            <w:tcW w:w="9010" w:type="dxa"/>
            <w:shd w:val="clear" w:color="auto" w:fill="D60025"/>
            <w:vAlign w:val="center"/>
          </w:tcPr>
          <w:p w14:paraId="3A60B63C" w14:textId="77777777" w:rsidR="006F1F34" w:rsidRPr="00CF1513" w:rsidRDefault="006F1F34">
            <w:pPr>
              <w:pStyle w:val="NoSpacing"/>
              <w:rPr>
                <w:b/>
                <w:color w:val="FFFFFF" w:themeColor="background1"/>
              </w:rPr>
            </w:pPr>
            <w:r w:rsidRPr="00CF1513">
              <w:rPr>
                <w:b/>
                <w:color w:val="FFFFFF" w:themeColor="background1"/>
              </w:rPr>
              <w:t>Dokumente</w:t>
            </w:r>
          </w:p>
        </w:tc>
      </w:tr>
      <w:tr w:rsidR="006F1F34" w:rsidRPr="005411F5" w14:paraId="29A22ACD" w14:textId="77777777" w:rsidTr="000739F2">
        <w:trPr>
          <w:trHeight w:val="567"/>
        </w:trPr>
        <w:tc>
          <w:tcPr>
            <w:tcW w:w="9010" w:type="dxa"/>
            <w:vAlign w:val="center"/>
          </w:tcPr>
          <w:p w14:paraId="33D5BC36" w14:textId="0907B34C" w:rsidR="006F1F34" w:rsidRPr="005411F5" w:rsidRDefault="006F1F34" w:rsidP="00220297">
            <w:pPr>
              <w:pStyle w:val="NoSpacing"/>
              <w:jc w:val="left"/>
            </w:pPr>
            <w:del w:id="297" w:author="Schmidt Michael" w:date="2019-03-01T14:18:00Z">
              <w:r w:rsidRPr="005411F5" w:rsidDel="00D03614">
                <w:delText>Hier müssen Sie keine Dokumente hochladen</w:delText>
              </w:r>
            </w:del>
            <w:ins w:id="298" w:author="Schmidt Michael" w:date="2019-03-01T14:18:00Z">
              <w:r w:rsidR="00D03614">
                <w:t>In der Test-Umgebung sind keine Dokumente hochzuladen</w:t>
              </w:r>
            </w:ins>
            <w:r w:rsidRPr="005411F5">
              <w:t>.</w:t>
            </w:r>
            <w:del w:id="299" w:author="Schmidt Michael" w:date="2019-03-01T14:18:00Z">
              <w:r w:rsidRPr="005411F5" w:rsidDel="00D03614">
                <w:delText xml:space="preserve"> Fahren Sie einfach ohne Aktionen fort.</w:delText>
              </w:r>
            </w:del>
          </w:p>
        </w:tc>
      </w:tr>
      <w:tr w:rsidR="00875D93" w:rsidRPr="005411F5" w14:paraId="29B80599" w14:textId="77777777" w:rsidTr="000739F2">
        <w:trPr>
          <w:trHeight w:val="567"/>
          <w:ins w:id="300" w:author="Schmidt Michael" w:date="2019-02-26T13:19:00Z"/>
        </w:trPr>
        <w:tc>
          <w:tcPr>
            <w:tcW w:w="9010" w:type="dxa"/>
            <w:vAlign w:val="center"/>
          </w:tcPr>
          <w:p w14:paraId="51830086" w14:textId="457B49E0" w:rsidR="00875D93" w:rsidRPr="005411F5" w:rsidRDefault="00875D93">
            <w:pPr>
              <w:pStyle w:val="NoSpacing"/>
              <w:rPr>
                <w:ins w:id="301" w:author="Schmidt Michael" w:date="2019-02-26T13:19:00Z"/>
              </w:rPr>
              <w:pPrChange w:id="302" w:author="Schmidt Michael" w:date="2019-02-26T13:19:00Z">
                <w:pPr>
                  <w:pStyle w:val="NoSpacing"/>
                  <w:jc w:val="left"/>
                </w:pPr>
              </w:pPrChange>
            </w:pPr>
            <w:ins w:id="303" w:author="Schmidt Michael" w:date="2019-02-26T13:19:00Z">
              <w:r>
                <w:rPr>
                  <w:b/>
                  <w:i/>
                </w:rPr>
                <w:t>WEITER</w:t>
              </w:r>
            </w:ins>
          </w:p>
        </w:tc>
      </w:tr>
    </w:tbl>
    <w:p w14:paraId="4D50C361" w14:textId="77777777" w:rsidR="00C970D9" w:rsidRPr="005411F5" w:rsidRDefault="00C970D9" w:rsidP="009D00F2"/>
    <w:tbl>
      <w:tblPr>
        <w:tblStyle w:val="TableGrid"/>
        <w:tblW w:w="0" w:type="auto"/>
        <w:tblLook w:val="04A0" w:firstRow="1" w:lastRow="0" w:firstColumn="1" w:lastColumn="0" w:noHBand="0" w:noVBand="1"/>
      </w:tblPr>
      <w:tblGrid>
        <w:gridCol w:w="9010"/>
        <w:tblGridChange w:id="304">
          <w:tblGrid>
            <w:gridCol w:w="9010"/>
          </w:tblGrid>
        </w:tblGridChange>
      </w:tblGrid>
      <w:tr w:rsidR="002E7032" w:rsidRPr="005411F5" w14:paraId="5490D465" w14:textId="77777777" w:rsidTr="000739F2">
        <w:trPr>
          <w:trHeight w:val="567"/>
        </w:trPr>
        <w:tc>
          <w:tcPr>
            <w:tcW w:w="9010" w:type="dxa"/>
            <w:shd w:val="clear" w:color="auto" w:fill="D60025"/>
            <w:vAlign w:val="center"/>
          </w:tcPr>
          <w:p w14:paraId="2E642FF7" w14:textId="77777777" w:rsidR="002E7032" w:rsidRPr="00CF1513" w:rsidRDefault="002E7032">
            <w:pPr>
              <w:pStyle w:val="NoSpacing"/>
              <w:rPr>
                <w:b/>
                <w:color w:val="FFFFFF" w:themeColor="background1"/>
              </w:rPr>
            </w:pPr>
            <w:r w:rsidRPr="00CF1513">
              <w:rPr>
                <w:b/>
                <w:color w:val="FFFFFF" w:themeColor="background1"/>
              </w:rPr>
              <w:t>Verfügungen</w:t>
            </w:r>
          </w:p>
        </w:tc>
      </w:tr>
      <w:tr w:rsidR="002E7032" w:rsidRPr="005411F5" w14:paraId="573F9F59" w14:textId="77777777" w:rsidTr="000739F2">
        <w:trPr>
          <w:trHeight w:val="567"/>
        </w:trPr>
        <w:tc>
          <w:tcPr>
            <w:tcW w:w="9010" w:type="dxa"/>
            <w:vAlign w:val="center"/>
          </w:tcPr>
          <w:p w14:paraId="30372E0C" w14:textId="77777777" w:rsidR="00E17A74" w:rsidRDefault="002E7032">
            <w:pPr>
              <w:pStyle w:val="NoSpacing"/>
              <w:jc w:val="left"/>
              <w:pPrChange w:id="305" w:author="Schmidt Michael" w:date="2019-02-26T13:20:00Z">
                <w:pPr/>
              </w:pPrChange>
            </w:pPr>
            <w:r w:rsidRPr="005411F5">
              <w:t>Das ausgefüllte Gesuch befindet sich aktuell im Status «Warten», da die Platzbestätigung der Institution noch ausstehend ist.</w:t>
            </w:r>
          </w:p>
          <w:p w14:paraId="4A772127" w14:textId="65D6DCEA" w:rsidR="0050766E" w:rsidRPr="005411F5" w:rsidRDefault="00E17A74">
            <w:pPr>
              <w:pStyle w:val="NoSpacing"/>
              <w:jc w:val="left"/>
              <w:pPrChange w:id="306" w:author="Schmidt Michael" w:date="2019-02-26T13:20:00Z">
                <w:pPr/>
              </w:pPrChange>
            </w:pPr>
            <w:del w:id="307" w:author="Schmidt Michael" w:date="2019-03-01T14:20:00Z">
              <w:r w:rsidDel="00D03614">
                <w:delText>Für Sie als Gemeinde gibt es jetzt nichts mehr zu tun. Sie müssen auf die Platzbestätigung der Institution warten. Fahren Sie mit dem nächsten Schritt fort.</w:delText>
              </w:r>
            </w:del>
            <w:ins w:id="308" w:author="Schmidt Michael" w:date="2019-03-01T14:20:00Z">
              <w:r w:rsidR="00D03614">
                <w:t>Bis Sie die Platzbestätigung der Institution erhalten haben, können Sie mit dem nächsten Schritt fortfahren.</w:t>
              </w:r>
            </w:ins>
            <w:r w:rsidRPr="005411F5" w:rsidDel="00E17A74">
              <w:t xml:space="preserve"> </w:t>
            </w:r>
          </w:p>
        </w:tc>
      </w:tr>
      <w:tr w:rsidR="00875D93" w:rsidRPr="005411F5" w14:paraId="0BAB0E97" w14:textId="77777777" w:rsidTr="002B6F08">
        <w:tblPrEx>
          <w:tblW w:w="0" w:type="auto"/>
          <w:tblPrExChange w:id="309" w:author="Schmidt Michael" w:date="2019-02-26T13:20:00Z">
            <w:tblPrEx>
              <w:tblW w:w="0" w:type="auto"/>
            </w:tblPrEx>
          </w:tblPrExChange>
        </w:tblPrEx>
        <w:trPr>
          <w:trHeight w:val="567"/>
          <w:ins w:id="310" w:author="Schmidt Michael" w:date="2019-02-26T13:20:00Z"/>
          <w:trPrChange w:id="311" w:author="Schmidt Michael" w:date="2019-02-26T13:20:00Z">
            <w:trPr>
              <w:trHeight w:val="567"/>
            </w:trPr>
          </w:trPrChange>
        </w:trPr>
        <w:tc>
          <w:tcPr>
            <w:tcW w:w="9010" w:type="dxa"/>
            <w:vAlign w:val="center"/>
            <w:tcPrChange w:id="312" w:author="Schmidt Michael" w:date="2019-02-26T13:20:00Z">
              <w:tcPr>
                <w:tcW w:w="9010" w:type="dxa"/>
                <w:vAlign w:val="center"/>
              </w:tcPr>
            </w:tcPrChange>
          </w:tcPr>
          <w:p w14:paraId="6B7F3F44" w14:textId="0227A1EA" w:rsidR="00875D93" w:rsidRPr="005411F5" w:rsidRDefault="00875D93">
            <w:pPr>
              <w:pStyle w:val="NoSpacing"/>
              <w:rPr>
                <w:ins w:id="313" w:author="Schmidt Michael" w:date="2019-02-26T13:20:00Z"/>
              </w:rPr>
              <w:pPrChange w:id="314" w:author="Schmidt Michael" w:date="2019-02-26T13:20:00Z">
                <w:pPr>
                  <w:pStyle w:val="NoSpacing"/>
                  <w:jc w:val="left"/>
                </w:pPr>
              </w:pPrChange>
            </w:pPr>
            <w:ins w:id="315" w:author="Schmidt Michael" w:date="2019-02-26T13:20:00Z">
              <w:r>
                <w:rPr>
                  <w:b/>
                  <w:i/>
                </w:rPr>
                <w:t>SPEICHERN UND WEITER</w:t>
              </w:r>
            </w:ins>
          </w:p>
        </w:tc>
      </w:tr>
    </w:tbl>
    <w:p w14:paraId="3ED0F7E4" w14:textId="77777777" w:rsidR="003339D6" w:rsidRPr="005411F5" w:rsidRDefault="003339D6" w:rsidP="009D00F2"/>
    <w:p w14:paraId="71C2C882" w14:textId="77777777" w:rsidR="003339D6" w:rsidRPr="005411F5" w:rsidRDefault="003339D6">
      <w:pPr>
        <w:spacing w:after="0"/>
      </w:pPr>
      <w:r w:rsidRPr="005411F5">
        <w:br w:type="page"/>
      </w:r>
    </w:p>
    <w:p w14:paraId="58930588" w14:textId="77777777" w:rsidR="00A82563" w:rsidRPr="005411F5" w:rsidRDefault="00A82563" w:rsidP="002E3259">
      <w:pPr>
        <w:pStyle w:val="Title"/>
      </w:pPr>
      <w:r w:rsidRPr="005411F5">
        <w:lastRenderedPageBreak/>
        <w:t>Platzbestätigung ausführen</w:t>
      </w:r>
    </w:p>
    <w:p w14:paraId="37D689DE" w14:textId="0B7F0B9D" w:rsidR="00144EE7" w:rsidRPr="005411F5" w:rsidRDefault="00144EE7" w:rsidP="00ED6F4B">
      <w:del w:id="316" w:author="Schmidt Michael" w:date="2019-02-28T15:05:00Z">
        <w:r w:rsidRPr="005411F5" w:rsidDel="005559F5">
          <w:delText xml:space="preserve">Wurde </w:delText>
        </w:r>
      </w:del>
      <w:ins w:id="317" w:author="Schmidt Michael" w:date="2019-03-01T14:23:00Z">
        <w:r w:rsidR="00D03614">
          <w:t>Das</w:t>
        </w:r>
      </w:ins>
      <w:del w:id="318" w:author="Schmidt Michael" w:date="2019-03-01T14:23:00Z">
        <w:r w:rsidRPr="005411F5" w:rsidDel="00D03614">
          <w:delText>das</w:delText>
        </w:r>
      </w:del>
      <w:r w:rsidRPr="005411F5">
        <w:t xml:space="preserve"> Gesuch </w:t>
      </w:r>
      <w:ins w:id="319" w:author="Schmidt Michael" w:date="2019-03-01T14:23:00Z">
        <w:r w:rsidR="00D03614">
          <w:t xml:space="preserve">ist </w:t>
        </w:r>
      </w:ins>
      <w:r w:rsidRPr="005411F5">
        <w:t>erfasst</w:t>
      </w:r>
      <w:del w:id="320" w:author="Schmidt Michael" w:date="2019-03-01T14:23:00Z">
        <w:r w:rsidRPr="005411F5" w:rsidDel="00D03614">
          <w:delText xml:space="preserve">, benötigt es noch eine Platzbestätigung der ausgewählten Institution. </w:delText>
        </w:r>
        <w:r w:rsidR="00E17A74" w:rsidDel="00D03614">
          <w:delText>Diese</w:delText>
        </w:r>
      </w:del>
      <w:del w:id="321" w:author="Schmidt Michael" w:date="2019-02-28T15:05:00Z">
        <w:r w:rsidR="00E17A74" w:rsidDel="00635EC0">
          <w:delText xml:space="preserve"> werden</w:delText>
        </w:r>
      </w:del>
      <w:del w:id="322" w:author="Schmidt Michael" w:date="2019-03-01T14:23:00Z">
        <w:r w:rsidR="00E17A74" w:rsidDel="00D03614">
          <w:delText xml:space="preserve"> jeweils durch die Institutionen selbst bestätigt</w:delText>
        </w:r>
      </w:del>
      <w:r w:rsidR="00E17A74">
        <w:t xml:space="preserve">. </w:t>
      </w:r>
      <w:del w:id="323" w:author="Schmidt Michael" w:date="2019-03-01T14:21:00Z">
        <w:r w:rsidR="00E17A74" w:rsidDel="00D03614">
          <w:delText>Um jedoch die Schulung voranzubringen</w:delText>
        </w:r>
      </w:del>
      <w:ins w:id="324" w:author="Schmidt Michael" w:date="2019-03-01T14:21:00Z">
        <w:r w:rsidR="00D03614">
          <w:t>Damit Sie auch d</w:t>
        </w:r>
      </w:ins>
      <w:ins w:id="325" w:author="Schmidt Michael" w:date="2019-03-01T14:22:00Z">
        <w:r w:rsidR="00D03614">
          <w:t>en Prozess einer Institution kennenlernen</w:t>
        </w:r>
      </w:ins>
      <w:r w:rsidR="00E17A74">
        <w:t xml:space="preserve">, </w:t>
      </w:r>
      <w:r w:rsidR="008B4AD3">
        <w:t xml:space="preserve">wechseln Sie </w:t>
      </w:r>
      <w:del w:id="326" w:author="Schmidt Michael" w:date="2019-03-01T14:22:00Z">
        <w:r w:rsidR="008B4AD3" w:rsidDel="00D03614">
          <w:delText xml:space="preserve">kurz </w:delText>
        </w:r>
      </w:del>
      <w:r w:rsidR="008B4AD3">
        <w:t>die Rolle</w:t>
      </w:r>
      <w:del w:id="327" w:author="Schmidt Michael" w:date="2019-02-28T15:05:00Z">
        <w:r w:rsidR="008B4AD3" w:rsidDel="005559F5">
          <w:delText>n</w:delText>
        </w:r>
      </w:del>
      <w:r w:rsidR="008B4AD3">
        <w:t xml:space="preserve"> und bestätigen den Platz als Institution.</w:t>
      </w:r>
      <w:r w:rsidR="008B4AD3" w:rsidRPr="005411F5" w:rsidDel="008B4AD3">
        <w:t xml:space="preserve"> </w:t>
      </w:r>
    </w:p>
    <w:p w14:paraId="3C73DBD8" w14:textId="77777777" w:rsidR="00840DA0" w:rsidRPr="005411F5" w:rsidRDefault="00840DA0" w:rsidP="00840DA0">
      <w:pPr>
        <w:pStyle w:val="Heading1"/>
      </w:pPr>
      <w:r w:rsidRPr="005411F5">
        <w:t>Als Institution anmelden</w:t>
      </w:r>
    </w:p>
    <w:p w14:paraId="6DA372DC" w14:textId="21D0BB39" w:rsidR="009157C8" w:rsidRDefault="009157C8" w:rsidP="00A82563">
      <w:pPr>
        <w:rPr>
          <w:ins w:id="328" w:author="Schmidt Michael" w:date="2019-03-01T15:46:00Z"/>
        </w:rPr>
      </w:pPr>
      <w:ins w:id="329" w:author="Schmidt Michael" w:date="2019-03-01T15:46:00Z">
        <w:r>
          <w:t>Me</w:t>
        </w:r>
      </w:ins>
      <w:ins w:id="330" w:author="Schmidt Michael" w:date="2019-03-01T15:47:00Z">
        <w:r>
          <w:t xml:space="preserve">lden Sie sich </w:t>
        </w:r>
        <w:r w:rsidR="002A0D01">
          <w:t>über den Account oben rechts ab.</w:t>
        </w:r>
      </w:ins>
    </w:p>
    <w:p w14:paraId="43C5D146" w14:textId="09EF5AD9" w:rsidR="0050766E" w:rsidRPr="005411F5" w:rsidRDefault="005100E5" w:rsidP="00A82563">
      <w:r w:rsidRPr="005411F5">
        <w:t xml:space="preserve">Wechseln </w:t>
      </w:r>
      <w:del w:id="331" w:author="Schmidt Michael" w:date="2019-03-01T14:23:00Z">
        <w:r w:rsidRPr="005411F5" w:rsidDel="00D03614">
          <w:delText xml:space="preserve">sie </w:delText>
        </w:r>
      </w:del>
      <w:ins w:id="332" w:author="Schmidt Michael" w:date="2019-03-01T14:23:00Z">
        <w:r w:rsidR="00D03614">
          <w:t>S</w:t>
        </w:r>
        <w:r w:rsidR="00D03614" w:rsidRPr="005411F5">
          <w:t xml:space="preserve">ie </w:t>
        </w:r>
      </w:ins>
      <w:del w:id="333" w:author="Schmidt Michael" w:date="2019-03-01T14:23:00Z">
        <w:r w:rsidRPr="005411F5" w:rsidDel="00D03614">
          <w:delText xml:space="preserve">jetzt </w:delText>
        </w:r>
      </w:del>
      <w:r w:rsidRPr="005411F5">
        <w:t>auf die Ansicht der Institution</w:t>
      </w:r>
      <w:ins w:id="334" w:author="Schmidt Michael" w:date="2019-03-01T14:24:00Z">
        <w:r w:rsidR="00D03614">
          <w:t>,</w:t>
        </w:r>
      </w:ins>
      <w:r w:rsidRPr="005411F5">
        <w:t xml:space="preserve"> indem Sie d</w:t>
      </w:r>
      <w:ins w:id="335" w:author="Schmidt Michael" w:date="2019-02-26T13:24:00Z">
        <w:r w:rsidR="00875D93">
          <w:t xml:space="preserve">en Link </w:t>
        </w:r>
      </w:ins>
      <w:del w:id="336" w:author="Schmidt Michael" w:date="2019-02-26T13:24:00Z">
        <w:r w:rsidRPr="004D2BE8" w:rsidDel="00875D93">
          <w:rPr>
            <w:b/>
          </w:rPr>
          <w:delText xml:space="preserve">ie URL </w:delText>
        </w:r>
      </w:del>
      <w:hyperlink r:id="rId18" w:anchor="/tutorial/institution" w:history="1">
        <w:r w:rsidR="004D2BE8" w:rsidRPr="004D2BE8">
          <w:rPr>
            <w:rStyle w:val="Hyperlink"/>
            <w:b/>
          </w:rPr>
          <w:t>https://uat-kibon.dvbern.ch/web/#/tutorial/institution</w:t>
        </w:r>
      </w:hyperlink>
      <w:r w:rsidR="004D2BE8">
        <w:t xml:space="preserve"> </w:t>
      </w:r>
      <w:r w:rsidRPr="005411F5">
        <w:t>aufrufen.</w:t>
      </w:r>
      <w:del w:id="337" w:author="Schmidt Michael" w:date="2019-03-01T15:50:00Z">
        <w:r w:rsidRPr="005411F5" w:rsidDel="002A0D01">
          <w:delText xml:space="preserve"> Es erscheint eine </w:delText>
        </w:r>
      </w:del>
      <w:del w:id="338" w:author="Schmidt Michael" w:date="2019-03-01T14:25:00Z">
        <w:r w:rsidRPr="005411F5" w:rsidDel="00D03614">
          <w:delText xml:space="preserve">kurze </w:delText>
        </w:r>
      </w:del>
      <w:del w:id="339" w:author="Schmidt Michael" w:date="2019-03-01T15:50:00Z">
        <w:r w:rsidRPr="005411F5" w:rsidDel="002A0D01">
          <w:delText xml:space="preserve">Meldung, </w:delText>
        </w:r>
      </w:del>
      <w:del w:id="340" w:author="Schmidt Michael" w:date="2019-02-28T15:07:00Z">
        <w:r w:rsidRPr="005411F5" w:rsidDel="00635EC0">
          <w:delText>was genau jetzt kommt</w:delText>
        </w:r>
      </w:del>
      <w:del w:id="341" w:author="Schmidt Michael" w:date="2019-03-01T15:50:00Z">
        <w:r w:rsidRPr="005411F5" w:rsidDel="002A0D01">
          <w:delText>.</w:delText>
        </w:r>
      </w:del>
    </w:p>
    <w:p w14:paraId="16FA422C" w14:textId="527D3FA1" w:rsidR="005100E5" w:rsidRPr="005411F5" w:rsidRDefault="005100E5" w:rsidP="00A82563">
      <w:del w:id="342" w:author="Schmidt Michael" w:date="2019-02-28T15:16:00Z">
        <w:r w:rsidRPr="005411F5" w:rsidDel="002B6F08">
          <w:delText>Sobald angemeldet, landen Sie</w:delText>
        </w:r>
      </w:del>
      <w:ins w:id="343" w:author="Schmidt Michael" w:date="2019-02-28T15:16:00Z">
        <w:r w:rsidR="002B6F08">
          <w:t>Nach der Anmeldung befinden Sie sich</w:t>
        </w:r>
      </w:ins>
      <w:r w:rsidRPr="005411F5">
        <w:t xml:space="preserve"> auf der Pendenzenliste der Institution. </w:t>
      </w:r>
      <w:del w:id="344" w:author="Schmidt Michael" w:date="2019-03-01T14:28:00Z">
        <w:r w:rsidRPr="005411F5" w:rsidDel="00EA3368">
          <w:delText xml:space="preserve">Unter Umständen können hier mehrere offene Pendenzen vorhanden sein, mindestens aber Ihr Gesuch, welches Sie zuvor </w:delText>
        </w:r>
        <w:r w:rsidR="00840DA0" w:rsidRPr="005411F5" w:rsidDel="00EA3368">
          <w:delText>erstellt haben. Identifizieren und öffnen Sie das Gesuch.</w:delText>
        </w:r>
      </w:del>
      <w:ins w:id="345" w:author="Schmidt Michael" w:date="2019-03-01T14:28:00Z">
        <w:r w:rsidR="00EA3368">
          <w:t xml:space="preserve">Ihr Gesuch </w:t>
        </w:r>
      </w:ins>
      <w:ins w:id="346" w:author="Schmidt Michael" w:date="2019-03-01T14:29:00Z">
        <w:r w:rsidR="00EA3368">
          <w:t xml:space="preserve">befindet sich in dieser Liste. Unter Umständen befinden sich </w:t>
        </w:r>
      </w:ins>
      <w:ins w:id="347" w:author="Schmidt Michael" w:date="2019-03-01T14:30:00Z">
        <w:r w:rsidR="00EA3368">
          <w:t xml:space="preserve">hier </w:t>
        </w:r>
      </w:ins>
      <w:ins w:id="348" w:author="Schmidt Michael" w:date="2019-03-01T14:29:00Z">
        <w:r w:rsidR="00EA3368">
          <w:t>auch andere Gesuche.</w:t>
        </w:r>
      </w:ins>
      <w:ins w:id="349" w:author="Schmidt Michael" w:date="2019-03-01T14:30:00Z">
        <w:r w:rsidR="00EA3368">
          <w:t xml:space="preserve"> Finden Sie das Gesuch mit Ihrer Gemeinde und öffnen Sie dieses.</w:t>
        </w:r>
      </w:ins>
    </w:p>
    <w:p w14:paraId="19C9605D" w14:textId="77777777" w:rsidR="00840DA0" w:rsidRPr="005411F5" w:rsidRDefault="00840DA0" w:rsidP="00840DA0">
      <w:pPr>
        <w:pStyle w:val="Heading1"/>
      </w:pPr>
      <w:r w:rsidRPr="005411F5">
        <w:t>Platzbestätigung erstellen</w:t>
      </w:r>
    </w:p>
    <w:p w14:paraId="5D82831C" w14:textId="16840BBB" w:rsidR="00840DA0" w:rsidRPr="005411F5" w:rsidRDefault="00C1283C" w:rsidP="00A82563">
      <w:r w:rsidRPr="005411F5">
        <w:t>Sie werden direkt auf die Registerkarte «Betreuung» navigiert.</w:t>
      </w:r>
      <w:r w:rsidR="00326F4B" w:rsidRPr="005411F5">
        <w:t xml:space="preserve"> </w:t>
      </w:r>
      <w:del w:id="350" w:author="Schmidt Michael" w:date="2019-03-01T14:31:00Z">
        <w:r w:rsidR="00326F4B" w:rsidRPr="005411F5" w:rsidDel="00EA3368">
          <w:delText>Geben Sie dazu folgende Angaben an</w:delText>
        </w:r>
      </w:del>
      <w:ins w:id="351" w:author="Schmidt Michael" w:date="2019-03-01T14:31:00Z">
        <w:r w:rsidR="00EA3368">
          <w:t>Füllen Sie dafür folgenden Angaben ab</w:t>
        </w:r>
      </w:ins>
      <w:r w:rsidR="00326F4B" w:rsidRPr="005411F5">
        <w:t>:</w:t>
      </w:r>
    </w:p>
    <w:tbl>
      <w:tblPr>
        <w:tblStyle w:val="TableGrid"/>
        <w:tblW w:w="0" w:type="auto"/>
        <w:tblLook w:val="04A0" w:firstRow="1" w:lastRow="0" w:firstColumn="1" w:lastColumn="0" w:noHBand="0" w:noVBand="1"/>
      </w:tblPr>
      <w:tblGrid>
        <w:gridCol w:w="3114"/>
        <w:gridCol w:w="5896"/>
      </w:tblGrid>
      <w:tr w:rsidR="00326F4B" w:rsidRPr="005411F5" w14:paraId="7DA63FB2" w14:textId="77777777" w:rsidTr="000739F2">
        <w:trPr>
          <w:trHeight w:val="567"/>
        </w:trPr>
        <w:tc>
          <w:tcPr>
            <w:tcW w:w="9010" w:type="dxa"/>
            <w:gridSpan w:val="2"/>
            <w:shd w:val="clear" w:color="auto" w:fill="D60025"/>
            <w:vAlign w:val="center"/>
          </w:tcPr>
          <w:p w14:paraId="72ECB344" w14:textId="77777777" w:rsidR="00326F4B" w:rsidRPr="00CF1513" w:rsidRDefault="00326F4B">
            <w:pPr>
              <w:pStyle w:val="NoSpacing"/>
              <w:rPr>
                <w:b/>
                <w:color w:val="FFFFFF" w:themeColor="background1"/>
              </w:rPr>
            </w:pPr>
            <w:r w:rsidRPr="00CF1513">
              <w:rPr>
                <w:b/>
                <w:color w:val="FFFFFF" w:themeColor="background1"/>
              </w:rPr>
              <w:t>Betreuung</w:t>
            </w:r>
          </w:p>
        </w:tc>
      </w:tr>
      <w:tr w:rsidR="00326F4B" w:rsidRPr="005411F5" w14:paraId="5F9B720E" w14:textId="77777777" w:rsidTr="000739F2">
        <w:trPr>
          <w:trHeight w:val="567"/>
        </w:trPr>
        <w:tc>
          <w:tcPr>
            <w:tcW w:w="3114" w:type="dxa"/>
            <w:vAlign w:val="center"/>
          </w:tcPr>
          <w:p w14:paraId="6DE68393" w14:textId="77777777" w:rsidR="00326F4B" w:rsidRPr="005411F5" w:rsidRDefault="00326F4B" w:rsidP="00220297">
            <w:pPr>
              <w:pStyle w:val="NoSpacing"/>
              <w:jc w:val="left"/>
            </w:pPr>
            <w:r w:rsidRPr="005411F5">
              <w:t>Monatliches Betreuungspensum</w:t>
            </w:r>
          </w:p>
        </w:tc>
        <w:tc>
          <w:tcPr>
            <w:tcW w:w="5896" w:type="dxa"/>
            <w:vAlign w:val="center"/>
          </w:tcPr>
          <w:p w14:paraId="3F529E9B" w14:textId="77777777" w:rsidR="00326F4B" w:rsidRPr="005411F5" w:rsidRDefault="00326F4B" w:rsidP="00220297">
            <w:pPr>
              <w:pStyle w:val="NoSpacing"/>
              <w:jc w:val="left"/>
            </w:pPr>
            <w:r w:rsidRPr="005411F5">
              <w:t>40%</w:t>
            </w:r>
          </w:p>
        </w:tc>
      </w:tr>
      <w:tr w:rsidR="00326F4B" w:rsidRPr="005411F5" w14:paraId="3CC47872" w14:textId="77777777" w:rsidTr="000739F2">
        <w:trPr>
          <w:trHeight w:val="567"/>
        </w:trPr>
        <w:tc>
          <w:tcPr>
            <w:tcW w:w="3114" w:type="dxa"/>
            <w:vAlign w:val="center"/>
          </w:tcPr>
          <w:p w14:paraId="69736371" w14:textId="77777777" w:rsidR="00326F4B" w:rsidRPr="005411F5" w:rsidRDefault="00326F4B" w:rsidP="00220297">
            <w:pPr>
              <w:pStyle w:val="NoSpacing"/>
              <w:jc w:val="left"/>
            </w:pPr>
            <w:r w:rsidRPr="005411F5">
              <w:t>Monatliche Betreuungskosten</w:t>
            </w:r>
          </w:p>
        </w:tc>
        <w:tc>
          <w:tcPr>
            <w:tcW w:w="5896" w:type="dxa"/>
            <w:vAlign w:val="center"/>
          </w:tcPr>
          <w:p w14:paraId="0ABAD686" w14:textId="77777777" w:rsidR="00326F4B" w:rsidRPr="005411F5" w:rsidRDefault="00326F4B" w:rsidP="00220297">
            <w:pPr>
              <w:pStyle w:val="NoSpacing"/>
              <w:jc w:val="left"/>
            </w:pPr>
            <w:r w:rsidRPr="005411F5">
              <w:t>870.-</w:t>
            </w:r>
          </w:p>
        </w:tc>
      </w:tr>
      <w:tr w:rsidR="00326F4B" w:rsidRPr="005411F5" w14:paraId="263DC547" w14:textId="77777777" w:rsidTr="000739F2">
        <w:trPr>
          <w:trHeight w:val="567"/>
        </w:trPr>
        <w:tc>
          <w:tcPr>
            <w:tcW w:w="3114" w:type="dxa"/>
            <w:vAlign w:val="center"/>
          </w:tcPr>
          <w:p w14:paraId="584D75DE" w14:textId="77777777" w:rsidR="00326F4B" w:rsidRPr="005411F5" w:rsidRDefault="00326F4B" w:rsidP="00220297">
            <w:pPr>
              <w:pStyle w:val="NoSpacing"/>
              <w:jc w:val="left"/>
            </w:pPr>
            <w:r w:rsidRPr="005411F5">
              <w:t>Von</w:t>
            </w:r>
            <w:del w:id="352" w:author="Schmidt Michael" w:date="2019-02-26T13:24:00Z">
              <w:r w:rsidRPr="005411F5" w:rsidDel="00875D93">
                <w:delText xml:space="preserve"> – bis</w:delText>
              </w:r>
            </w:del>
          </w:p>
        </w:tc>
        <w:tc>
          <w:tcPr>
            <w:tcW w:w="5896" w:type="dxa"/>
            <w:vAlign w:val="center"/>
          </w:tcPr>
          <w:p w14:paraId="2EAFB84A" w14:textId="04477257" w:rsidR="00326F4B" w:rsidRPr="005411F5" w:rsidRDefault="00326F4B" w:rsidP="00220297">
            <w:pPr>
              <w:pStyle w:val="NoSpacing"/>
              <w:jc w:val="left"/>
            </w:pPr>
            <w:r w:rsidRPr="005411F5">
              <w:t>01.</w:t>
            </w:r>
            <w:r w:rsidR="008B4AD3" w:rsidRPr="005411F5">
              <w:t>0</w:t>
            </w:r>
            <w:r w:rsidR="008B4AD3">
              <w:t>8</w:t>
            </w:r>
            <w:r w:rsidRPr="005411F5">
              <w:t>.</w:t>
            </w:r>
            <w:r w:rsidR="008B4AD3" w:rsidRPr="005411F5">
              <w:t>201</w:t>
            </w:r>
            <w:r w:rsidR="008B4AD3">
              <w:t>9</w:t>
            </w:r>
            <w:r w:rsidR="008B4AD3" w:rsidRPr="005411F5">
              <w:t xml:space="preserve"> </w:t>
            </w:r>
            <w:del w:id="353" w:author="Schmidt Michael" w:date="2019-02-26T13:24:00Z">
              <w:r w:rsidRPr="005411F5" w:rsidDel="00875D93">
                <w:delText>- --</w:delText>
              </w:r>
            </w:del>
          </w:p>
        </w:tc>
      </w:tr>
      <w:tr w:rsidR="00875D93" w:rsidRPr="005411F5" w14:paraId="7483ECE7" w14:textId="77777777" w:rsidTr="000739F2">
        <w:trPr>
          <w:trHeight w:val="567"/>
          <w:ins w:id="354" w:author="Schmidt Michael" w:date="2019-02-26T13:24:00Z"/>
        </w:trPr>
        <w:tc>
          <w:tcPr>
            <w:tcW w:w="3114" w:type="dxa"/>
            <w:vAlign w:val="center"/>
          </w:tcPr>
          <w:p w14:paraId="4B66356B" w14:textId="4F0AFAD5" w:rsidR="00875D93" w:rsidRPr="005411F5" w:rsidRDefault="00875D93" w:rsidP="00220297">
            <w:pPr>
              <w:pStyle w:val="NoSpacing"/>
              <w:jc w:val="left"/>
              <w:rPr>
                <w:ins w:id="355" w:author="Schmidt Michael" w:date="2019-02-26T13:24:00Z"/>
              </w:rPr>
            </w:pPr>
            <w:ins w:id="356" w:author="Schmidt Michael" w:date="2019-02-26T13:24:00Z">
              <w:r>
                <w:t>Bis</w:t>
              </w:r>
            </w:ins>
          </w:p>
        </w:tc>
        <w:tc>
          <w:tcPr>
            <w:tcW w:w="5896" w:type="dxa"/>
            <w:vAlign w:val="center"/>
          </w:tcPr>
          <w:p w14:paraId="2B1C3758" w14:textId="73458FE0" w:rsidR="00875D93" w:rsidRPr="005411F5" w:rsidRDefault="00875D93" w:rsidP="00220297">
            <w:pPr>
              <w:pStyle w:val="NoSpacing"/>
              <w:jc w:val="left"/>
              <w:rPr>
                <w:ins w:id="357" w:author="Schmidt Michael" w:date="2019-02-26T13:24:00Z"/>
              </w:rPr>
            </w:pPr>
            <w:ins w:id="358" w:author="Schmidt Michael" w:date="2019-02-26T13:24:00Z">
              <w:r>
                <w:t>-</w:t>
              </w:r>
            </w:ins>
          </w:p>
        </w:tc>
      </w:tr>
    </w:tbl>
    <w:p w14:paraId="2AC5F8D4" w14:textId="77777777" w:rsidR="00326F4B" w:rsidRPr="005411F5" w:rsidRDefault="00326F4B" w:rsidP="00A82563"/>
    <w:p w14:paraId="07E7B429" w14:textId="759C5A27" w:rsidR="00326F4B" w:rsidRPr="005411F5" w:rsidRDefault="00326F4B" w:rsidP="00A82563">
      <w:r w:rsidRPr="005411F5">
        <w:t xml:space="preserve">Bestätigen Sie den </w:t>
      </w:r>
      <w:ins w:id="359" w:author="Schmidt Michael" w:date="2019-03-01T14:32:00Z">
        <w:r w:rsidR="00EA3368">
          <w:t>Betreuungsp</w:t>
        </w:r>
      </w:ins>
      <w:del w:id="360" w:author="Schmidt Michael" w:date="2019-03-01T14:32:00Z">
        <w:r w:rsidRPr="005411F5" w:rsidDel="00EA3368">
          <w:delText>P</w:delText>
        </w:r>
      </w:del>
      <w:r w:rsidRPr="005411F5">
        <w:t>latz, ohne weitere Änderungen vorzunehmen.</w:t>
      </w:r>
    </w:p>
    <w:p w14:paraId="5EF745E2" w14:textId="48CA0209" w:rsidR="00326F4B" w:rsidRPr="005411F5" w:rsidRDefault="006037B4" w:rsidP="00A82563">
      <w:r w:rsidRPr="005411F5">
        <w:t xml:space="preserve">Das Gesuch ist nun </w:t>
      </w:r>
      <w:del w:id="361" w:author="Schmidt Michael" w:date="2019-03-01T14:32:00Z">
        <w:r w:rsidRPr="005411F5" w:rsidDel="00EA3368">
          <w:delText xml:space="preserve">wieder </w:delText>
        </w:r>
      </w:del>
      <w:r w:rsidRPr="005411F5">
        <w:t>aus der Pendenzenliste verschwunden</w:t>
      </w:r>
      <w:del w:id="362" w:author="Schmidt Michael" w:date="2019-03-01T14:33:00Z">
        <w:r w:rsidRPr="005411F5" w:rsidDel="00EA3368">
          <w:delText xml:space="preserve"> und Sie können zurück zu Ihrer Gemeinde wechseln</w:delText>
        </w:r>
      </w:del>
      <w:r w:rsidRPr="005411F5">
        <w:t>.</w:t>
      </w:r>
      <w:del w:id="363" w:author="Schmidt Michael" w:date="2019-03-01T14:33:00Z">
        <w:r w:rsidRPr="005411F5" w:rsidDel="00EA3368">
          <w:delText xml:space="preserve"> </w:delText>
        </w:r>
        <w:r w:rsidR="008B4AD3" w:rsidDel="00EA3368">
          <w:delText xml:space="preserve">Melden </w:delText>
        </w:r>
      </w:del>
      <w:ins w:id="364" w:author="Schmidt Michael" w:date="2019-03-01T14:34:00Z">
        <w:r w:rsidR="00EA3368">
          <w:t xml:space="preserve"> Wechseln Sie zurück auf Ihre Gemeinde, indem </w:t>
        </w:r>
      </w:ins>
      <w:r w:rsidR="008B4AD3">
        <w:t>Sie sich über den Account oben rechts ab</w:t>
      </w:r>
      <w:ins w:id="365" w:author="Schmidt Michael" w:date="2019-03-01T14:34:00Z">
        <w:r w:rsidR="00EA3368">
          <w:t>melden</w:t>
        </w:r>
      </w:ins>
      <w:del w:id="366" w:author="Schmidt Michael" w:date="2019-03-01T14:34:00Z">
        <w:r w:rsidR="008B4AD3" w:rsidDel="00EA3368">
          <w:delText xml:space="preserve">, </w:delText>
        </w:r>
      </w:del>
      <w:ins w:id="367" w:author="Schmidt Michael" w:date="2019-03-01T14:34:00Z">
        <w:r w:rsidR="00EA3368">
          <w:t xml:space="preserve">. </w:t>
        </w:r>
      </w:ins>
      <w:del w:id="368" w:author="Schmidt Michael" w:date="2019-03-01T14:35:00Z">
        <w:r w:rsidR="008B4AD3" w:rsidDel="00EA3368">
          <w:delText>und</w:delText>
        </w:r>
      </w:del>
      <w:ins w:id="369" w:author="Schmidt Michael" w:date="2019-03-01T14:36:00Z">
        <w:r w:rsidR="00EA3368">
          <w:t>A</w:t>
        </w:r>
      </w:ins>
      <w:del w:id="370" w:author="Schmidt Michael" w:date="2019-03-01T14:35:00Z">
        <w:r w:rsidR="008B4AD3" w:rsidDel="00EA3368">
          <w:delText xml:space="preserve"> </w:delText>
        </w:r>
      </w:del>
      <w:ins w:id="371" w:author="Schmidt Michael" w:date="2019-03-01T14:35:00Z">
        <w:r w:rsidR="00EA3368">
          <w:t xml:space="preserve">uf der Startseite </w:t>
        </w:r>
      </w:ins>
      <w:r w:rsidR="008B4AD3">
        <w:t xml:space="preserve">melden Sie sich </w:t>
      </w:r>
      <w:ins w:id="372" w:author="Schmidt Michael" w:date="2019-03-01T14:37:00Z">
        <w:r w:rsidR="00EA3368">
          <w:t>wieder</w:t>
        </w:r>
      </w:ins>
      <w:ins w:id="373" w:author="Schmidt Michael" w:date="2019-03-01T14:36:00Z">
        <w:r w:rsidR="00EA3368">
          <w:t xml:space="preserve"> </w:t>
        </w:r>
      </w:ins>
      <w:r w:rsidR="008B4AD3">
        <w:t xml:space="preserve">mit Ihrer eigenen </w:t>
      </w:r>
      <w:del w:id="374" w:author="Schmidt Michael" w:date="2019-02-26T13:25:00Z">
        <w:r w:rsidR="008B4AD3" w:rsidDel="00875D93">
          <w:delText>E-Mail Adresse</w:delText>
        </w:r>
      </w:del>
      <w:ins w:id="375" w:author="Schmidt Michael" w:date="2019-02-26T13:25:00Z">
        <w:r w:rsidR="00875D93">
          <w:t>E-Mail-Adresse</w:t>
        </w:r>
      </w:ins>
      <w:r w:rsidR="008B4AD3">
        <w:t xml:space="preserve"> </w:t>
      </w:r>
      <w:del w:id="376" w:author="Schmidt Michael" w:date="2019-03-01T14:37:00Z">
        <w:r w:rsidR="008B4AD3" w:rsidDel="00EA3368">
          <w:delText xml:space="preserve">wieder </w:delText>
        </w:r>
      </w:del>
      <w:r w:rsidR="008B4AD3">
        <w:t xml:space="preserve">an, um </w:t>
      </w:r>
      <w:del w:id="377" w:author="Schmidt Michael" w:date="2019-03-01T14:35:00Z">
        <w:r w:rsidR="008B4AD3" w:rsidDel="00EA3368">
          <w:delText xml:space="preserve">wieder </w:delText>
        </w:r>
      </w:del>
      <w:r w:rsidR="008B4AD3">
        <w:t>als Gemeinde agieren zu können.</w:t>
      </w:r>
      <w:r w:rsidRPr="005411F5">
        <w:t xml:space="preserve"> </w:t>
      </w:r>
    </w:p>
    <w:p w14:paraId="4F40E9C2" w14:textId="77777777" w:rsidR="00A82563" w:rsidRPr="005411F5" w:rsidRDefault="00A82563" w:rsidP="002E3259">
      <w:pPr>
        <w:pStyle w:val="Title"/>
      </w:pPr>
      <w:r w:rsidRPr="005411F5">
        <w:lastRenderedPageBreak/>
        <w:t>Verfügung</w:t>
      </w:r>
    </w:p>
    <w:p w14:paraId="08549E95" w14:textId="4AFEE71F" w:rsidR="00A82563" w:rsidRDefault="006037B4" w:rsidP="00A82563">
      <w:del w:id="378" w:author="Schmidt Michael" w:date="2019-02-28T15:19:00Z">
        <w:r w:rsidRPr="005411F5" w:rsidDel="002B6F08">
          <w:delText xml:space="preserve">Zurück auf Ihrer Pendenzenliste der Gemeinde </w:delText>
        </w:r>
        <w:r w:rsidR="008B4AD3" w:rsidDel="002B6F08">
          <w:delText>befindet sich das Gesuch in der Liste</w:delText>
        </w:r>
        <w:r w:rsidRPr="005411F5" w:rsidDel="002B6F08">
          <w:delText xml:space="preserve">, </w:delText>
        </w:r>
        <w:r w:rsidR="008B4AD3" w:rsidDel="002B6F08">
          <w:delText xml:space="preserve">da </w:delText>
        </w:r>
        <w:r w:rsidRPr="005411F5" w:rsidDel="002B6F08">
          <w:delText>jetzt Sie wieder am Zuge sind</w:delText>
        </w:r>
      </w:del>
      <w:ins w:id="379" w:author="Schmidt Michael" w:date="2019-02-28T15:19:00Z">
        <w:r w:rsidR="002B6F08">
          <w:t xml:space="preserve">Das Gesuch befindet sich </w:t>
        </w:r>
      </w:ins>
      <w:ins w:id="380" w:author="Schmidt Michael" w:date="2019-03-01T14:38:00Z">
        <w:r w:rsidR="00A137BB">
          <w:t>nun</w:t>
        </w:r>
      </w:ins>
      <w:ins w:id="381" w:author="Schmidt Michael" w:date="2019-02-28T15:19:00Z">
        <w:r w:rsidR="002B6F08">
          <w:t xml:space="preserve"> auf der Pendenzenliste Ihrer Gemeinde</w:t>
        </w:r>
      </w:ins>
      <w:r w:rsidRPr="005411F5">
        <w:t>. Öffnen Sie das Gesuch und navigieren Sie</w:t>
      </w:r>
      <w:r w:rsidR="003339D6" w:rsidRPr="005411F5">
        <w:t xml:space="preserve"> auf der linken Seite</w:t>
      </w:r>
      <w:r w:rsidRPr="005411F5">
        <w:t xml:space="preserve"> </w:t>
      </w:r>
      <w:del w:id="382" w:author="Schmidt Michael" w:date="2019-03-01T14:39:00Z">
        <w:r w:rsidRPr="005411F5" w:rsidDel="00A137BB">
          <w:delText xml:space="preserve">zu </w:delText>
        </w:r>
      </w:del>
      <w:ins w:id="383" w:author="Schmidt Michael" w:date="2019-03-01T14:39:00Z">
        <w:r w:rsidR="00A137BB">
          <w:t>auf den Menüpunkt</w:t>
        </w:r>
        <w:r w:rsidR="00A137BB" w:rsidRPr="005411F5">
          <w:t xml:space="preserve"> </w:t>
        </w:r>
      </w:ins>
      <w:r w:rsidRPr="005411F5">
        <w:t>«Verfügen».</w:t>
      </w:r>
    </w:p>
    <w:p w14:paraId="5D2BC36C" w14:textId="5F04F238" w:rsidR="004D3103" w:rsidRPr="005411F5" w:rsidDel="00A137BB" w:rsidRDefault="004D3103">
      <w:pPr>
        <w:rPr>
          <w:del w:id="384" w:author="Schmidt Michael" w:date="2019-03-01T14:42:00Z"/>
        </w:rPr>
      </w:pPr>
      <w:r>
        <w:t>Nach der Platzbestätigung können die effektiven Verfügungsdaten eingesehen werden.</w:t>
      </w:r>
      <w:r w:rsidR="00860DD1">
        <w:t xml:space="preserve"> </w:t>
      </w:r>
      <w:del w:id="385" w:author="Schmidt Michael" w:date="2019-02-28T15:23:00Z">
        <w:r w:rsidR="00860DD1" w:rsidDel="002B6F08">
          <w:delText>Kontrollieren Sie</w:delText>
        </w:r>
        <w:r w:rsidR="001F0649" w:rsidDel="002B6F08">
          <w:delText xml:space="preserve"> die Berechnung der finanziellen Verhältnisse und akzeptieren Sie schlussendlich die Finanziellen Verhältnisse und markieren Sie das Gesuch als «Geprüft»</w:delText>
        </w:r>
      </w:del>
      <w:ins w:id="386" w:author="Schmidt Michael" w:date="2019-02-28T15:23:00Z">
        <w:r w:rsidR="002B6F08">
          <w:t xml:space="preserve">Kontrollieren Sie die Berechnung der finanziellen </w:t>
        </w:r>
      </w:ins>
      <w:ins w:id="387" w:author="Schmidt Michael" w:date="2019-02-28T15:24:00Z">
        <w:r w:rsidR="002B6F08">
          <w:t>Verhältnisse</w:t>
        </w:r>
      </w:ins>
      <w:ins w:id="388" w:author="Schmidt Michael" w:date="2019-03-01T14:40:00Z">
        <w:r w:rsidR="00A137BB">
          <w:t>.</w:t>
        </w:r>
      </w:ins>
      <w:ins w:id="389" w:author="Schmidt Michael" w:date="2019-02-28T15:24:00Z">
        <w:r w:rsidR="002B6F08">
          <w:t xml:space="preserve"> </w:t>
        </w:r>
      </w:ins>
      <w:ins w:id="390" w:author="Schmidt Michael" w:date="2019-03-01T14:41:00Z">
        <w:r w:rsidR="00A137BB">
          <w:t>Setzen Sie nun das Gesuch als «</w:t>
        </w:r>
      </w:ins>
      <w:ins w:id="391" w:author="Schmidt Michael" w:date="2019-03-01T14:42:00Z">
        <w:r w:rsidR="00A137BB">
          <w:t>g</w:t>
        </w:r>
      </w:ins>
      <w:ins w:id="392" w:author="Schmidt Michael" w:date="2019-03-01T14:41:00Z">
        <w:r w:rsidR="00A137BB">
          <w:t>eprüft»</w:t>
        </w:r>
      </w:ins>
      <w:r w:rsidR="001F0649">
        <w:t>.</w:t>
      </w:r>
    </w:p>
    <w:p w14:paraId="31546B35" w14:textId="5BCD2988" w:rsidR="006037B4" w:rsidRPr="005411F5" w:rsidRDefault="006037B4">
      <w:pPr>
        <w:pPrChange w:id="393" w:author="Schmidt Michael" w:date="2019-03-01T14:42:00Z">
          <w:pPr>
            <w:pStyle w:val="Heading1"/>
          </w:pPr>
        </w:pPrChange>
      </w:pPr>
      <w:del w:id="394" w:author="Schmidt Michael" w:date="2019-03-01T14:42:00Z">
        <w:r w:rsidRPr="005411F5" w:rsidDel="00A137BB">
          <w:delText>Verfügung starten</w:delText>
        </w:r>
      </w:del>
    </w:p>
    <w:p w14:paraId="0EA1A91F" w14:textId="018E8DAE" w:rsidR="006037B4" w:rsidRDefault="005315C4" w:rsidP="00A82563">
      <w:del w:id="395" w:author="Schmidt Michael" w:date="2019-02-28T15:25:00Z">
        <w:r w:rsidRPr="005411F5" w:rsidDel="002B6F08">
          <w:delText>Starten Sie die Verfügung und navigieren Sie danach auf die Verfügung von Livia Lehmann</w:delText>
        </w:r>
        <w:r w:rsidR="003339D6" w:rsidRPr="005411F5" w:rsidDel="002B6F08">
          <w:delText xml:space="preserve"> (der Listeneintrag)</w:delText>
        </w:r>
        <w:r w:rsidR="00911EE5" w:rsidDel="002B6F08">
          <w:delText>,</w:delText>
        </w:r>
      </w:del>
      <w:ins w:id="396" w:author="Schmidt Michael" w:date="2019-02-28T15:25:00Z">
        <w:r w:rsidR="002B6F08">
          <w:t>Starten Sie die Verfügung und navigieren auf den Listeneintrag von Livia Lehmann</w:t>
        </w:r>
      </w:ins>
      <w:ins w:id="397" w:author="Schmidt Michael" w:date="2019-03-01T14:43:00Z">
        <w:r w:rsidR="00A137BB">
          <w:t xml:space="preserve">. Dieser befindet </w:t>
        </w:r>
      </w:ins>
      <w:del w:id="398" w:author="Schmidt Michael" w:date="2019-03-01T14:43:00Z">
        <w:r w:rsidR="00911EE5" w:rsidDel="00A137BB">
          <w:delText xml:space="preserve"> welcher </w:delText>
        </w:r>
      </w:del>
      <w:r w:rsidR="00911EE5">
        <w:t>sich jetzt im Status «Bestätigt»</w:t>
      </w:r>
      <w:del w:id="399" w:author="Schmidt Michael" w:date="2019-03-01T14:43:00Z">
        <w:r w:rsidR="00911EE5" w:rsidDel="00A137BB">
          <w:delText xml:space="preserve"> befindet</w:delText>
        </w:r>
      </w:del>
      <w:r w:rsidRPr="005411F5">
        <w:t xml:space="preserve">. </w:t>
      </w:r>
    </w:p>
    <w:p w14:paraId="57BD4E93" w14:textId="2A391350" w:rsidR="001F0649" w:rsidRPr="005411F5" w:rsidRDefault="001F0649" w:rsidP="00A82563">
      <w:r>
        <w:t xml:space="preserve">Kontrollieren Sie die Zahlen, überprüfen Sie die Begründungen und sehen Sie die Verfügung im PDF-Format an. </w:t>
      </w:r>
      <w:del w:id="400" w:author="Schmidt Michael" w:date="2019-02-28T15:28:00Z">
        <w:r w:rsidDel="00325C52">
          <w:delText>Sofern für Sie alles stimmt, verfügen Sie das Gesuch.</w:delText>
        </w:r>
      </w:del>
      <w:ins w:id="401" w:author="Schmidt Michael" w:date="2019-02-28T15:28:00Z">
        <w:r w:rsidR="00325C52">
          <w:t xml:space="preserve">Sind alle Angaben korrekt erfasst, </w:t>
        </w:r>
      </w:ins>
      <w:ins w:id="402" w:author="Schmidt Michael" w:date="2019-03-01T14:50:00Z">
        <w:r w:rsidR="00561C41">
          <w:t xml:space="preserve">so </w:t>
        </w:r>
      </w:ins>
      <w:ins w:id="403" w:author="Schmidt Michael" w:date="2019-03-01T14:49:00Z">
        <w:r w:rsidR="00561C41">
          <w:t>gehen Sie zurück und starten die Verfügung.</w:t>
        </w:r>
      </w:ins>
    </w:p>
    <w:p w14:paraId="73AB7123" w14:textId="77777777" w:rsidR="005315C4" w:rsidRPr="005411F5" w:rsidRDefault="005315C4" w:rsidP="005315C4">
      <w:pPr>
        <w:pStyle w:val="Heading1"/>
      </w:pPr>
      <w:r w:rsidRPr="005411F5">
        <w:t>Gesuch verfügt</w:t>
      </w:r>
    </w:p>
    <w:p w14:paraId="06597570" w14:textId="60A11CF9" w:rsidR="00351797" w:rsidRDefault="005315C4" w:rsidP="005315C4">
      <w:del w:id="404" w:author="Schmidt Michael" w:date="2019-03-01T14:52:00Z">
        <w:r w:rsidRPr="005411F5" w:rsidDel="00561C41">
          <w:delText>Gratuliere</w:delText>
        </w:r>
      </w:del>
      <w:ins w:id="405" w:author="Schmidt Michael" w:date="2019-03-01T14:52:00Z">
        <w:r w:rsidR="00561C41">
          <w:t>Gratulation</w:t>
        </w:r>
      </w:ins>
      <w:r w:rsidRPr="005411F5">
        <w:t xml:space="preserve">! Sie haben Ihr erstes Gesuch </w:t>
      </w:r>
      <w:del w:id="406" w:author="Schmidt Michael" w:date="2019-03-01T14:53:00Z">
        <w:r w:rsidRPr="005411F5" w:rsidDel="00561C41">
          <w:delText xml:space="preserve">mittels </w:delText>
        </w:r>
      </w:del>
      <w:ins w:id="407" w:author="Schmidt Michael" w:date="2019-03-01T14:53:00Z">
        <w:r w:rsidR="00561C41">
          <w:t>mit</w:t>
        </w:r>
        <w:r w:rsidR="00561C41" w:rsidRPr="005411F5">
          <w:t xml:space="preserve"> </w:t>
        </w:r>
      </w:ins>
      <w:r w:rsidRPr="005411F5">
        <w:t xml:space="preserve">kiBon erstellt und verfügt. </w:t>
      </w:r>
      <w:r w:rsidR="001F0649">
        <w:t>Öffnen Sie nun die «Komplette Korresponden</w:t>
      </w:r>
      <w:r w:rsidR="00351797">
        <w:t>z» als PDF und lesen Sie das Dokument aufmerksam durch.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351797" w14:paraId="6E495ACA" w14:textId="77777777" w:rsidTr="00CA5794">
        <w:tc>
          <w:tcPr>
            <w:tcW w:w="1134" w:type="dxa"/>
            <w:shd w:val="clear" w:color="auto" w:fill="C9E6F7"/>
            <w:vAlign w:val="center"/>
          </w:tcPr>
          <w:p w14:paraId="3A53A41B" w14:textId="3EC7E4B3" w:rsidR="00351797" w:rsidRPr="00131AAE" w:rsidRDefault="00351797" w:rsidP="00CA5794">
            <w:pPr>
              <w:pStyle w:val="NoSpacing"/>
            </w:pPr>
            <w:del w:id="408" w:author="Schmidt Michael" w:date="2019-03-01T16:18:00Z">
              <w:r w:rsidDel="00630A62">
                <w:drawing>
                  <wp:inline distT="0" distB="0" distL="0" distR="0" wp14:anchorId="0F2CEF6C" wp14:editId="56EF8B82">
                    <wp:extent cx="439200" cy="439200"/>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409" w:author="Schmidt Michael" w:date="2019-03-01T16:18:00Z">
              <w:r w:rsidR="00630A62">
                <w:drawing>
                  <wp:inline distT="0" distB="0" distL="0" distR="0" wp14:anchorId="159D8524" wp14:editId="57096EF3">
                    <wp:extent cx="472969" cy="472969"/>
                    <wp:effectExtent l="0" t="0" r="0" b="0"/>
                    <wp:docPr id="26" name="Graph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21DF1492" w14:textId="77777777" w:rsidR="00351797" w:rsidRDefault="00351797" w:rsidP="00351797">
            <w:pPr>
              <w:pStyle w:val="NoSpacing"/>
              <w:jc w:val="left"/>
            </w:pPr>
          </w:p>
          <w:p w14:paraId="56AE0D84" w14:textId="395D9363" w:rsidR="00351797" w:rsidRPr="00131AAE" w:rsidRDefault="00351797" w:rsidP="00ED6F4B">
            <w:pPr>
              <w:pStyle w:val="NoSpacing"/>
              <w:jc w:val="left"/>
            </w:pPr>
            <w:r>
              <w:t>Die zweite Seite der kompletten Korrespondez ist leer</w:t>
            </w:r>
            <w:ins w:id="410" w:author="Schmidt Michael" w:date="2019-03-01T14:54:00Z">
              <w:r w:rsidR="00561C41">
                <w:t>.</w:t>
              </w:r>
            </w:ins>
            <w:del w:id="411" w:author="Schmidt Michael" w:date="2019-03-01T14:54:00Z">
              <w:r w:rsidDel="00561C41">
                <w:delText>,</w:delText>
              </w:r>
            </w:del>
            <w:r>
              <w:t xml:space="preserve"> </w:t>
            </w:r>
            <w:del w:id="412" w:author="Schmidt Michael" w:date="2019-03-01T14:56:00Z">
              <w:r w:rsidDel="00561C41">
                <w:delText xml:space="preserve">damit </w:delText>
              </w:r>
            </w:del>
            <w:del w:id="413" w:author="Schmidt Michael" w:date="2019-02-26T13:26:00Z">
              <w:r w:rsidDel="00656C50">
                <w:delText xml:space="preserve">man </w:delText>
              </w:r>
            </w:del>
            <w:del w:id="414" w:author="Schmidt Michael" w:date="2019-03-01T14:56:00Z">
              <w:r w:rsidDel="00561C41">
                <w:delText xml:space="preserve">das Dokument doppelseitig gedruckt werden kann und dabei </w:delText>
              </w:r>
            </w:del>
            <w:del w:id="415" w:author="Schmidt Michael" w:date="2019-03-01T14:55:00Z">
              <w:r w:rsidDel="00561C41">
                <w:delText xml:space="preserve">das </w:delText>
              </w:r>
            </w:del>
            <w:del w:id="416" w:author="Schmidt Michael" w:date="2019-03-01T14:56:00Z">
              <w:r w:rsidDel="00561C41">
                <w:delText xml:space="preserve">Deckblatt </w:delText>
              </w:r>
            </w:del>
            <w:del w:id="417" w:author="Schmidt Michael" w:date="2019-03-01T14:55:00Z">
              <w:r w:rsidDel="00561C41">
                <w:delText xml:space="preserve">einseitig </w:delText>
              </w:r>
            </w:del>
            <w:del w:id="418" w:author="Schmidt Michael" w:date="2019-03-01T14:56:00Z">
              <w:r w:rsidDel="00561C41">
                <w:delText>bleibt.</w:delText>
              </w:r>
            </w:del>
            <w:ins w:id="419" w:author="Schmidt Michael" w:date="2019-03-01T14:56:00Z">
              <w:r w:rsidR="00561C41">
                <w:t>Somit kann das Dokument doppelseitig gedruckt werden und die Rückseite des Deckblattes bleibt dennoch leer.</w:t>
              </w:r>
            </w:ins>
            <w:r>
              <w:br/>
            </w:r>
          </w:p>
        </w:tc>
      </w:tr>
    </w:tbl>
    <w:p w14:paraId="1C1816E7" w14:textId="77777777" w:rsidR="00351797" w:rsidRDefault="00351797" w:rsidP="005315C4"/>
    <w:p w14:paraId="13203B70" w14:textId="0D056329" w:rsidR="005315C4" w:rsidRPr="005411F5" w:rsidRDefault="005315C4" w:rsidP="005315C4">
      <w:r w:rsidRPr="005411F5">
        <w:t xml:space="preserve">Das Gesuch befindet sich </w:t>
      </w:r>
      <w:del w:id="420" w:author="Schmidt Michael" w:date="2019-03-01T14:51:00Z">
        <w:r w:rsidRPr="005411F5" w:rsidDel="00561C41">
          <w:delText xml:space="preserve">jetzt </w:delText>
        </w:r>
      </w:del>
      <w:ins w:id="421" w:author="Schmidt Michael" w:date="2019-03-01T14:51:00Z">
        <w:r w:rsidR="00561C41">
          <w:t>nun</w:t>
        </w:r>
        <w:r w:rsidR="00561C41" w:rsidRPr="005411F5">
          <w:t xml:space="preserve"> </w:t>
        </w:r>
      </w:ins>
      <w:r w:rsidRPr="005411F5">
        <w:t>nicht mehr in Ihre</w:t>
      </w:r>
      <w:ins w:id="422" w:author="Schmidt Michael" w:date="2019-03-01T14:52:00Z">
        <w:r w:rsidR="00561C41">
          <w:t>r</w:t>
        </w:r>
      </w:ins>
      <w:del w:id="423" w:author="Schmidt Michael" w:date="2019-03-01T14:52:00Z">
        <w:r w:rsidRPr="005411F5" w:rsidDel="00561C41">
          <w:delText>n</w:delText>
        </w:r>
      </w:del>
      <w:r w:rsidRPr="005411F5">
        <w:t xml:space="preserve"> Pendenzen</w:t>
      </w:r>
      <w:ins w:id="424" w:author="Schmidt Michael" w:date="2019-03-01T14:52:00Z">
        <w:r w:rsidR="00561C41">
          <w:t>liste</w:t>
        </w:r>
      </w:ins>
      <w:ins w:id="425" w:author="Schmidt Michael" w:date="2019-03-01T15:00:00Z">
        <w:r w:rsidR="002A0B36">
          <w:t xml:space="preserve">. Dieses </w:t>
        </w:r>
      </w:ins>
      <w:del w:id="426" w:author="Schmidt Michael" w:date="2019-03-01T15:00:00Z">
        <w:r w:rsidRPr="005411F5" w:rsidDel="002A0B36">
          <w:delText xml:space="preserve"> und </w:delText>
        </w:r>
      </w:del>
      <w:r w:rsidRPr="005411F5">
        <w:t xml:space="preserve">ist </w:t>
      </w:r>
      <w:del w:id="427" w:author="Schmidt Michael" w:date="2019-03-01T15:00:00Z">
        <w:r w:rsidRPr="005411F5" w:rsidDel="002A0B36">
          <w:delText xml:space="preserve">nur </w:delText>
        </w:r>
      </w:del>
      <w:r w:rsidRPr="005411F5">
        <w:t xml:space="preserve">noch über «Alle Fälle» oder der Suche auffindbar. </w:t>
      </w:r>
    </w:p>
    <w:p w14:paraId="29118750" w14:textId="467F0AE2" w:rsidR="003339D6" w:rsidRDefault="005315C4" w:rsidP="00220297">
      <w:pPr>
        <w:rPr>
          <w:ins w:id="428" w:author="Schmidt Michael" w:date="2019-03-01T14:50:00Z"/>
        </w:rPr>
      </w:pPr>
      <w:r w:rsidRPr="005411F5">
        <w:t xml:space="preserve">Ein verfügtes Gesuch kann </w:t>
      </w:r>
      <w:del w:id="429" w:author="Schmidt Michael" w:date="2019-03-01T15:01:00Z">
        <w:r w:rsidRPr="005411F5" w:rsidDel="002A0B36">
          <w:delText xml:space="preserve">zu </w:delText>
        </w:r>
      </w:del>
      <w:r w:rsidRPr="005411F5">
        <w:t>jeder</w:t>
      </w:r>
      <w:ins w:id="430" w:author="Schmidt Michael" w:date="2019-03-01T15:01:00Z">
        <w:r w:rsidR="002A0B36">
          <w:t>z</w:t>
        </w:r>
      </w:ins>
      <w:del w:id="431" w:author="Schmidt Michael" w:date="2019-03-01T15:01:00Z">
        <w:r w:rsidRPr="005411F5" w:rsidDel="002A0B36">
          <w:delText xml:space="preserve"> Z</w:delText>
        </w:r>
      </w:del>
      <w:r w:rsidRPr="005411F5">
        <w:t xml:space="preserve">eit eingesehen werden. Ausserdem kann das Gesuch durch die Steuerverwaltung geprüft werden. Wird eine Beschwerde gegen das Gesuch erhoben, kann das </w:t>
      </w:r>
      <w:r w:rsidR="00EB15F8" w:rsidRPr="005411F5">
        <w:t xml:space="preserve">Gesuch über «Beschwerde hängig» gesperrt werden, bis </w:t>
      </w:r>
      <w:del w:id="432" w:author="Schmidt Michael" w:date="2019-03-01T15:01:00Z">
        <w:r w:rsidR="00EB15F8" w:rsidRPr="005411F5" w:rsidDel="002A0B36">
          <w:delText xml:space="preserve">die Beschwerde </w:delText>
        </w:r>
      </w:del>
      <w:ins w:id="433" w:author="Schmidt Michael" w:date="2019-03-01T15:01:00Z">
        <w:r w:rsidR="002A0B36">
          <w:t>diese</w:t>
        </w:r>
        <w:r w:rsidR="002A0B36" w:rsidRPr="005411F5">
          <w:t xml:space="preserve"> </w:t>
        </w:r>
      </w:ins>
      <w:r w:rsidR="00EB15F8" w:rsidRPr="005411F5">
        <w:t xml:space="preserve">erledigt </w:t>
      </w:r>
      <w:del w:id="434" w:author="Schmidt Michael" w:date="2019-02-28T15:28:00Z">
        <w:r w:rsidR="00EB15F8" w:rsidRPr="005411F5" w:rsidDel="00325C52">
          <w:delText>wurde</w:delText>
        </w:r>
      </w:del>
      <w:ins w:id="435" w:author="Schmidt Michael" w:date="2019-02-28T15:28:00Z">
        <w:r w:rsidR="00325C52">
          <w:t>ist</w:t>
        </w:r>
      </w:ins>
      <w:r w:rsidR="00EB15F8" w:rsidRPr="005411F5">
        <w:t>.</w:t>
      </w:r>
    </w:p>
    <w:p w14:paraId="1574CAC5" w14:textId="77777777" w:rsidR="00561C41" w:rsidRPr="005411F5" w:rsidRDefault="00561C41" w:rsidP="00220297"/>
    <w:p w14:paraId="2080CC79" w14:textId="77777777" w:rsidR="00A82563" w:rsidRPr="005411F5" w:rsidRDefault="00A82563" w:rsidP="002E3259">
      <w:pPr>
        <w:pStyle w:val="Title"/>
      </w:pPr>
      <w:r w:rsidRPr="005411F5">
        <w:lastRenderedPageBreak/>
        <w:t>Zahlungslauf erstellen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351797" w14:paraId="44B81492" w14:textId="77777777" w:rsidTr="00CA5794">
        <w:tc>
          <w:tcPr>
            <w:tcW w:w="1134" w:type="dxa"/>
            <w:shd w:val="clear" w:color="auto" w:fill="C9E6F7"/>
            <w:vAlign w:val="center"/>
          </w:tcPr>
          <w:p w14:paraId="7D03072E" w14:textId="03DDC6CF" w:rsidR="00351797" w:rsidRPr="00131AAE" w:rsidRDefault="00351797" w:rsidP="00CA5794">
            <w:pPr>
              <w:pStyle w:val="NoSpacing"/>
            </w:pPr>
            <w:del w:id="436" w:author="Schmidt Michael" w:date="2019-03-01T16:18:00Z">
              <w:r w:rsidDel="00630A62">
                <w:drawing>
                  <wp:inline distT="0" distB="0" distL="0" distR="0" wp14:anchorId="64FA01B9" wp14:editId="1E783033">
                    <wp:extent cx="439200" cy="439200"/>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437" w:author="Schmidt Michael" w:date="2019-03-01T16:18:00Z">
              <w:r w:rsidR="00630A62">
                <w:drawing>
                  <wp:inline distT="0" distB="0" distL="0" distR="0" wp14:anchorId="6E20A21A" wp14:editId="74F7B468">
                    <wp:extent cx="472969" cy="472969"/>
                    <wp:effectExtent l="0" t="0" r="0" b="0"/>
                    <wp:docPr id="27" name="Graph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783762DF" w14:textId="575C5C60" w:rsidR="00351797" w:rsidRDefault="00351797" w:rsidP="00CA5794">
            <w:pPr>
              <w:pStyle w:val="NoSpacing"/>
              <w:jc w:val="left"/>
            </w:pPr>
            <w:r>
              <w:br/>
            </w:r>
            <w:ins w:id="438" w:author="Schmidt Michael" w:date="2019-03-01T15:02:00Z">
              <w:r w:rsidR="002A0B36">
                <w:t xml:space="preserve">Alle </w:t>
              </w:r>
            </w:ins>
            <w:r>
              <w:t xml:space="preserve">Gemeinden müssen ab Periodenstart </w:t>
            </w:r>
            <w:del w:id="439" w:author="Schmidt Michael" w:date="2019-03-01T15:02:00Z">
              <w:r w:rsidDel="002A0B36">
                <w:delText>jeden Monat</w:delText>
              </w:r>
            </w:del>
            <w:ins w:id="440" w:author="Schmidt Michael" w:date="2019-03-01T15:02:00Z">
              <w:r w:rsidR="002A0B36">
                <w:t>monatlich</w:t>
              </w:r>
            </w:ins>
            <w:r>
              <w:t xml:space="preserve"> einen Zahlungslauf erstellen. Darin werden jeweils die Gutscheine aus dem aktuellen Monat</w:t>
            </w:r>
            <w:ins w:id="441" w:author="Schmidt Michael" w:date="2019-03-01T15:02:00Z">
              <w:r w:rsidR="002A0B36">
                <w:t>,</w:t>
              </w:r>
            </w:ins>
            <w:r>
              <w:t xml:space="preserve"> plus die Nachkorrekturen aus den </w:t>
            </w:r>
            <w:del w:id="442" w:author="Schmidt Michael" w:date="2019-03-01T15:03:00Z">
              <w:r w:rsidDel="002A0B36">
                <w:delText xml:space="preserve">Vormonaten </w:delText>
              </w:r>
            </w:del>
            <w:ins w:id="443" w:author="Schmidt Michael" w:date="2019-03-01T15:03:00Z">
              <w:r w:rsidR="002A0B36">
                <w:t xml:space="preserve">vorigen Monaten </w:t>
              </w:r>
            </w:ins>
            <w:r>
              <w:t>ausbezahlt.</w:t>
            </w:r>
          </w:p>
          <w:p w14:paraId="7FD90C41" w14:textId="77777777" w:rsidR="00351797" w:rsidRPr="00131AAE" w:rsidRDefault="00351797" w:rsidP="00CA5794">
            <w:pPr>
              <w:pStyle w:val="NoSpacing"/>
              <w:jc w:val="left"/>
            </w:pPr>
          </w:p>
        </w:tc>
      </w:tr>
    </w:tbl>
    <w:p w14:paraId="3AF5E5B3" w14:textId="77777777" w:rsidR="00351797" w:rsidRDefault="00351797">
      <w:pPr>
        <w:pStyle w:val="NoSpacing"/>
        <w:pPrChange w:id="444" w:author="Schmidt Michael" w:date="2019-02-26T13:26:00Z">
          <w:pPr/>
        </w:pPrChange>
      </w:pPr>
    </w:p>
    <w:p w14:paraId="08311195" w14:textId="22DAFD84" w:rsidR="00A82563" w:rsidRPr="005411F5" w:rsidRDefault="00650C86" w:rsidP="00A82563">
      <w:r w:rsidRPr="005411F5">
        <w:t>Das erste Gesuch ist verfügt</w:t>
      </w:r>
      <w:del w:id="445" w:author="Schmidt Michael" w:date="2019-02-28T15:34:00Z">
        <w:r w:rsidRPr="005411F5" w:rsidDel="00325C52">
          <w:delText xml:space="preserve"> und läuft.</w:delText>
        </w:r>
      </w:del>
      <w:ins w:id="446" w:author="Schmidt Michael" w:date="2019-02-28T15:34:00Z">
        <w:r w:rsidR="00325C52">
          <w:t>,</w:t>
        </w:r>
      </w:ins>
      <w:r w:rsidRPr="005411F5">
        <w:t xml:space="preserve"> </w:t>
      </w:r>
      <w:del w:id="447" w:author="Schmidt Michael" w:date="2019-02-28T15:34:00Z">
        <w:r w:rsidRPr="005411F5" w:rsidDel="00325C52">
          <w:delText xml:space="preserve">So </w:delText>
        </w:r>
      </w:del>
      <w:ins w:id="448" w:author="Schmidt Michael" w:date="2019-02-28T15:34:00Z">
        <w:r w:rsidR="00325C52">
          <w:t>s</w:t>
        </w:r>
        <w:r w:rsidR="00325C52" w:rsidRPr="005411F5">
          <w:t>o</w:t>
        </w:r>
        <w:r w:rsidR="00325C52">
          <w:t>mit</w:t>
        </w:r>
        <w:r w:rsidR="00325C52" w:rsidRPr="005411F5">
          <w:t xml:space="preserve"> </w:t>
        </w:r>
      </w:ins>
      <w:r w:rsidRPr="005411F5">
        <w:t xml:space="preserve">kann </w:t>
      </w:r>
      <w:del w:id="449" w:author="Schmidt Michael" w:date="2019-03-01T15:03:00Z">
        <w:r w:rsidRPr="005411F5" w:rsidDel="002A0B36">
          <w:delText xml:space="preserve">jetzt auch </w:delText>
        </w:r>
      </w:del>
      <w:r w:rsidRPr="005411F5">
        <w:t>der erste Zahlungslauf erstellt werden.</w:t>
      </w:r>
      <w:r w:rsidR="001F057D" w:rsidRPr="005411F5">
        <w:t xml:space="preserve"> </w:t>
      </w:r>
      <w:del w:id="450" w:author="Schmidt Michael" w:date="2019-03-01T15:03:00Z">
        <w:r w:rsidR="001F057D" w:rsidRPr="005411F5" w:rsidDel="002A0B36">
          <w:delText xml:space="preserve">Dazu </w:delText>
        </w:r>
      </w:del>
      <w:ins w:id="451" w:author="Schmidt Michael" w:date="2019-03-01T15:03:00Z">
        <w:r w:rsidR="002A0B36">
          <w:t>Hierzu</w:t>
        </w:r>
        <w:r w:rsidR="002A0B36" w:rsidRPr="005411F5">
          <w:t xml:space="preserve"> </w:t>
        </w:r>
      </w:ins>
      <w:r w:rsidR="001F057D" w:rsidRPr="005411F5">
        <w:t xml:space="preserve">navigieren Sie auf die </w:t>
      </w:r>
      <w:r w:rsidR="00EB15F8" w:rsidRPr="005411F5">
        <w:t>«Zahlungen»-</w:t>
      </w:r>
      <w:r w:rsidR="00637DFB" w:rsidRPr="005411F5">
        <w:t>Seite.</w:t>
      </w:r>
    </w:p>
    <w:p w14:paraId="5D7C2984" w14:textId="67F831D1" w:rsidR="00EB15F8" w:rsidRDefault="00EB15F8" w:rsidP="00A82563">
      <w:del w:id="452" w:author="Schmidt Michael" w:date="2019-03-01T15:05:00Z">
        <w:r w:rsidRPr="005411F5" w:rsidDel="002A0B36">
          <w:delText>Neben der Übersicht aller erstellten Zahlungen können Sie zu Beginn der Seite eine neue Zahlung erstellen</w:delText>
        </w:r>
      </w:del>
      <w:ins w:id="453" w:author="Schmidt Michael" w:date="2019-03-01T15:05:00Z">
        <w:r w:rsidR="002A0B36">
          <w:t>Sie erhalten ein</w:t>
        </w:r>
      </w:ins>
      <w:ins w:id="454" w:author="Schmidt Michael" w:date="2019-03-01T15:06:00Z">
        <w:r w:rsidR="002A0B36">
          <w:t>e Übersicht aller erstellten Zahlungen</w:t>
        </w:r>
      </w:ins>
      <w:r w:rsidRPr="005411F5">
        <w:t>.</w:t>
      </w:r>
      <w:ins w:id="455" w:author="Schmidt Michael" w:date="2019-03-01T15:06:00Z">
        <w:r w:rsidR="002A0B36">
          <w:t xml:space="preserve"> Ausserdem können zu Beginn der Seite neue Zahlungen erfasst werden.</w:t>
        </w:r>
      </w:ins>
      <w:r w:rsidRPr="005411F5">
        <w:t xml:space="preserve"> Tragen Sie dazu als Fälligkeitsdatum</w:t>
      </w:r>
      <w:r w:rsidRPr="005411F5">
        <w:rPr>
          <w:b/>
        </w:rPr>
        <w:t xml:space="preserve"> </w:t>
      </w:r>
      <w:r w:rsidRPr="005411F5">
        <w:t xml:space="preserve">den </w:t>
      </w:r>
      <w:r w:rsidRPr="005411F5">
        <w:rPr>
          <w:b/>
        </w:rPr>
        <w:t>20.</w:t>
      </w:r>
      <w:r w:rsidR="00351797" w:rsidRPr="005411F5">
        <w:rPr>
          <w:b/>
        </w:rPr>
        <w:t>0</w:t>
      </w:r>
      <w:r w:rsidR="00351797">
        <w:rPr>
          <w:b/>
        </w:rPr>
        <w:t>8</w:t>
      </w:r>
      <w:r w:rsidRPr="005411F5">
        <w:rPr>
          <w:b/>
        </w:rPr>
        <w:t>.2019</w:t>
      </w:r>
      <w:r w:rsidRPr="005411F5">
        <w:t xml:space="preserve"> ein. Die Zahlung wird am </w:t>
      </w:r>
      <w:r w:rsidRPr="005411F5">
        <w:rPr>
          <w:b/>
        </w:rPr>
        <w:t>10.</w:t>
      </w:r>
      <w:r w:rsidR="00351797" w:rsidRPr="005411F5">
        <w:rPr>
          <w:b/>
        </w:rPr>
        <w:t>0</w:t>
      </w:r>
      <w:r w:rsidR="00351797">
        <w:rPr>
          <w:b/>
        </w:rPr>
        <w:t>8</w:t>
      </w:r>
      <w:r w:rsidRPr="005411F5">
        <w:rPr>
          <w:b/>
        </w:rPr>
        <w:t>.2019</w:t>
      </w:r>
      <w:r w:rsidRPr="005411F5">
        <w:t xml:space="preserve"> generiert. Als Beschrieb geben Sie «Zahlungslauf </w:t>
      </w:r>
      <w:r w:rsidR="00351797">
        <w:t>August</w:t>
      </w:r>
      <w:r w:rsidRPr="005411F5">
        <w:t>» an, um die Zahlung in der Liste einfacher identifizieren zu können.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351797" w14:paraId="394C0389" w14:textId="77777777" w:rsidTr="00CA5794">
        <w:tc>
          <w:tcPr>
            <w:tcW w:w="1134" w:type="dxa"/>
            <w:shd w:val="clear" w:color="auto" w:fill="C9E6F7"/>
            <w:vAlign w:val="center"/>
          </w:tcPr>
          <w:p w14:paraId="7A1DBE17" w14:textId="1E4C3D4B" w:rsidR="00351797" w:rsidRPr="00131AAE" w:rsidRDefault="00351797" w:rsidP="00CA5794">
            <w:pPr>
              <w:pStyle w:val="NoSpacing"/>
            </w:pPr>
            <w:del w:id="456" w:author="Schmidt Michael" w:date="2019-03-01T16:18:00Z">
              <w:r w:rsidDel="00630A62">
                <w:drawing>
                  <wp:inline distT="0" distB="0" distL="0" distR="0" wp14:anchorId="34307E4E" wp14:editId="33C817F7">
                    <wp:extent cx="439200" cy="439200"/>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457" w:author="Schmidt Michael" w:date="2019-03-01T16:18:00Z">
              <w:r w:rsidR="00630A62">
                <w:drawing>
                  <wp:inline distT="0" distB="0" distL="0" distR="0" wp14:anchorId="6DD82290" wp14:editId="17B2D09F">
                    <wp:extent cx="472969" cy="472969"/>
                    <wp:effectExtent l="0" t="0" r="0" b="0"/>
                    <wp:docPr id="28" name="Graph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62126CA4" w14:textId="771DDF26" w:rsidR="00351797" w:rsidRDefault="00351797" w:rsidP="00CA5794">
            <w:pPr>
              <w:pStyle w:val="NoSpacing"/>
              <w:jc w:val="left"/>
            </w:pPr>
            <w:r>
              <w:br/>
              <w:t xml:space="preserve">Das Feld «Generiert» ist nur zu Testzwecken auf dem Test-System verfügbar. Auf dem produktiven System gilt das </w:t>
            </w:r>
            <w:del w:id="458" w:author="Schmidt Michael" w:date="2019-02-26T13:26:00Z">
              <w:r w:rsidDel="00656C50">
                <w:delText xml:space="preserve">heutige </w:delText>
              </w:r>
            </w:del>
            <w:ins w:id="459" w:author="Schmidt Michael" w:date="2019-02-26T13:26:00Z">
              <w:r w:rsidR="00656C50">
                <w:t xml:space="preserve">aktuelle </w:t>
              </w:r>
            </w:ins>
            <w:r>
              <w:t>Datum als «Generiert»-Datum.</w:t>
            </w:r>
          </w:p>
          <w:p w14:paraId="77DECC2E" w14:textId="77777777" w:rsidR="00351797" w:rsidRPr="00131AAE" w:rsidRDefault="00351797" w:rsidP="00CA5794">
            <w:pPr>
              <w:pStyle w:val="NoSpacing"/>
              <w:jc w:val="left"/>
            </w:pPr>
          </w:p>
        </w:tc>
      </w:tr>
    </w:tbl>
    <w:p w14:paraId="62268088" w14:textId="77777777" w:rsidR="00351797" w:rsidRPr="005411F5" w:rsidRDefault="00351797">
      <w:pPr>
        <w:pStyle w:val="NoSpacing"/>
        <w:pPrChange w:id="460" w:author="Schmidt Michael" w:date="2019-02-26T13:26:00Z">
          <w:pPr/>
        </w:pPrChange>
      </w:pPr>
    </w:p>
    <w:p w14:paraId="7F51831E" w14:textId="5D099956" w:rsidR="00EB15F8" w:rsidRPr="005411F5" w:rsidRDefault="00EB15F8" w:rsidP="00A82563">
      <w:r w:rsidRPr="005411F5">
        <w:t>Die Zahlung ist jetzt als Entwurf in de</w:t>
      </w:r>
      <w:ins w:id="461" w:author="Schmidt Michael" w:date="2019-03-01T15:09:00Z">
        <w:r w:rsidR="002A0B36">
          <w:t>n</w:t>
        </w:r>
      </w:ins>
      <w:del w:id="462" w:author="Schmidt Michael" w:date="2019-03-01T15:09:00Z">
        <w:r w:rsidRPr="005411F5" w:rsidDel="002A0B36">
          <w:delText>r</w:delText>
        </w:r>
      </w:del>
      <w:r w:rsidRPr="005411F5">
        <w:t xml:space="preserve"> </w:t>
      </w:r>
      <w:ins w:id="463" w:author="Schmidt Michael" w:date="2019-03-01T15:08:00Z">
        <w:r w:rsidR="002A0B36">
          <w:t xml:space="preserve">Zahlungsaufträgen </w:t>
        </w:r>
      </w:ins>
      <w:del w:id="464" w:author="Schmidt Michael" w:date="2019-03-01T15:08:00Z">
        <w:r w:rsidRPr="005411F5" w:rsidDel="002A0B36">
          <w:delText xml:space="preserve">Liste </w:delText>
        </w:r>
      </w:del>
      <w:del w:id="465" w:author="Schmidt Michael" w:date="2019-03-01T15:12:00Z">
        <w:r w:rsidRPr="005411F5" w:rsidDel="00882130">
          <w:delText>aufgenommen</w:delText>
        </w:r>
      </w:del>
      <w:ins w:id="466" w:author="Schmidt Michael" w:date="2019-03-01T15:12:00Z">
        <w:r w:rsidR="00882130">
          <w:t>hinzugefügt</w:t>
        </w:r>
      </w:ins>
      <w:del w:id="467" w:author="Schmidt Michael" w:date="2019-03-01T15:08:00Z">
        <w:r w:rsidRPr="005411F5" w:rsidDel="002A0B36">
          <w:delText xml:space="preserve"> worden</w:delText>
        </w:r>
      </w:del>
      <w:r w:rsidRPr="005411F5">
        <w:t>. Zu diesem Zeitpunkt können Sie nur noch</w:t>
      </w:r>
      <w:ins w:id="468" w:author="Schmidt Michael" w:date="2019-03-01T15:13:00Z">
        <w:r w:rsidR="00882130">
          <w:t xml:space="preserve"> </w:t>
        </w:r>
        <w:r w:rsidR="00882130" w:rsidRPr="005411F5">
          <w:t>über das Editierungs-Icon</w:t>
        </w:r>
      </w:ins>
      <w:r w:rsidRPr="005411F5">
        <w:t xml:space="preserve"> das Fälligkeitsdatum sowie den Beschrieb </w:t>
      </w:r>
      <w:del w:id="469" w:author="Schmidt Michael" w:date="2019-03-01T15:13:00Z">
        <w:r w:rsidRPr="005411F5" w:rsidDel="00882130">
          <w:delText xml:space="preserve">über das Editierungs-Icon </w:delText>
        </w:r>
      </w:del>
      <w:r w:rsidRPr="005411F5">
        <w:t>bearbeiten. Klicken Sie auf den Eintrag</w:t>
      </w:r>
      <w:del w:id="470" w:author="Schmidt Michael" w:date="2019-03-01T15:13:00Z">
        <w:r w:rsidRPr="005411F5" w:rsidDel="00882130">
          <w:delText>,</w:delText>
        </w:r>
      </w:del>
      <w:r w:rsidRPr="005411F5">
        <w:t xml:space="preserve"> um die Detail-Ansicht zu öffnen und zu überprüfen, welcher Betrag zu welche</w:t>
      </w:r>
      <w:ins w:id="471" w:author="Schmidt Michael" w:date="2019-02-28T15:35:00Z">
        <w:r w:rsidR="00325C52">
          <w:t>r</w:t>
        </w:r>
      </w:ins>
      <w:del w:id="472" w:author="Schmidt Michael" w:date="2019-02-28T15:35:00Z">
        <w:r w:rsidRPr="005411F5" w:rsidDel="00325C52">
          <w:delText>n</w:delText>
        </w:r>
      </w:del>
      <w:r w:rsidRPr="005411F5">
        <w:t xml:space="preserve"> Institution</w:t>
      </w:r>
      <w:del w:id="473" w:author="Schmidt Michael" w:date="2019-02-28T15:35:00Z">
        <w:r w:rsidRPr="005411F5" w:rsidDel="00325C52">
          <w:delText>en</w:delText>
        </w:r>
      </w:del>
      <w:r w:rsidRPr="005411F5">
        <w:t xml:space="preserve"> </w:t>
      </w:r>
      <w:del w:id="474" w:author="Schmidt Michael" w:date="2019-03-01T15:09:00Z">
        <w:r w:rsidRPr="005411F5" w:rsidDel="00882130">
          <w:delText>geht</w:delText>
        </w:r>
      </w:del>
      <w:ins w:id="475" w:author="Schmidt Michael" w:date="2019-03-01T15:09:00Z">
        <w:r w:rsidR="00882130">
          <w:t>überwiesen wird</w:t>
        </w:r>
      </w:ins>
      <w:r w:rsidRPr="005411F5">
        <w:t>.</w:t>
      </w:r>
    </w:p>
    <w:p w14:paraId="752011C1" w14:textId="060D1547" w:rsidR="00EB15F8" w:rsidRPr="005411F5" w:rsidRDefault="00EB15F8" w:rsidP="00A82563">
      <w:r w:rsidRPr="005411F5">
        <w:t xml:space="preserve">Navigieren Sie zurück auf die Übersicht und lösen Sie die Zahlung über </w:t>
      </w:r>
      <w:r w:rsidR="00892A06" w:rsidRPr="005411F5">
        <w:t>d</w:t>
      </w:r>
      <w:ins w:id="476" w:author="Schmidt Michael" w:date="2019-03-01T15:15:00Z">
        <w:r w:rsidR="00882130">
          <w:t>as</w:t>
        </w:r>
      </w:ins>
      <w:del w:id="477" w:author="Schmidt Michael" w:date="2019-03-01T15:15:00Z">
        <w:r w:rsidR="00892A06" w:rsidRPr="005411F5" w:rsidDel="00882130">
          <w:delText>en</w:delText>
        </w:r>
      </w:del>
      <w:r w:rsidR="00892A06" w:rsidRPr="005411F5">
        <w:t xml:space="preserve"> </w:t>
      </w:r>
      <w:r w:rsidR="00892A06" w:rsidRPr="005411F5">
        <w:rPr>
          <w:noProof/>
        </w:rPr>
        <w:drawing>
          <wp:inline distT="0" distB="0" distL="0" distR="0" wp14:anchorId="41888C2D" wp14:editId="2E7664AE">
            <wp:extent cx="246944" cy="2116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059" cy="215193"/>
                    </a:xfrm>
                    <a:prstGeom prst="rect">
                      <a:avLst/>
                    </a:prstGeom>
                  </pic:spPr>
                </pic:pic>
              </a:graphicData>
            </a:graphic>
          </wp:inline>
        </w:drawing>
      </w:r>
      <w:r w:rsidR="00892A06" w:rsidRPr="005411F5">
        <w:t xml:space="preserve"> </w:t>
      </w:r>
      <w:del w:id="478" w:author="Schmidt Michael" w:date="2019-03-01T15:15:00Z">
        <w:r w:rsidR="00892A06" w:rsidRPr="005411F5" w:rsidDel="00882130">
          <w:delText>- Pfeil</w:delText>
        </w:r>
      </w:del>
      <w:ins w:id="479" w:author="Schmidt Michael" w:date="2019-03-01T15:15:00Z">
        <w:r w:rsidR="00882130">
          <w:t>Icon</w:t>
        </w:r>
      </w:ins>
      <w:r w:rsidR="00892A06" w:rsidRPr="005411F5">
        <w:t xml:space="preserve"> aus.</w:t>
      </w:r>
    </w:p>
    <w:p w14:paraId="6A55FCB1" w14:textId="550A3A90" w:rsidR="003339D6" w:rsidRPr="005411F5" w:rsidRDefault="00892A06" w:rsidP="00A82563">
      <w:r w:rsidRPr="005411F5">
        <w:t xml:space="preserve">Jede Zahlung kann entweder als </w:t>
      </w:r>
      <w:r w:rsidRPr="005411F5">
        <w:rPr>
          <w:i/>
        </w:rPr>
        <w:t>PAIN001-</w:t>
      </w:r>
      <w:r w:rsidRPr="005411F5">
        <w:t>XML oder als Excel-</w:t>
      </w:r>
      <w:del w:id="480" w:author="Schmidt Michael" w:date="2019-03-01T15:15:00Z">
        <w:r w:rsidRPr="005411F5" w:rsidDel="00882130">
          <w:delText xml:space="preserve">File </w:delText>
        </w:r>
      </w:del>
      <w:ins w:id="481" w:author="Schmidt Michael" w:date="2019-03-01T15:15:00Z">
        <w:r w:rsidR="00882130">
          <w:t>Datei</w:t>
        </w:r>
        <w:r w:rsidR="00882130" w:rsidRPr="005411F5">
          <w:t xml:space="preserve"> </w:t>
        </w:r>
      </w:ins>
      <w:r w:rsidRPr="005411F5">
        <w:t>heruntergeladen werden.</w:t>
      </w:r>
    </w:p>
    <w:p w14:paraId="7FCBFB92" w14:textId="77777777" w:rsidR="003339D6" w:rsidRPr="005411F5" w:rsidRDefault="003339D6">
      <w:pPr>
        <w:spacing w:after="0"/>
      </w:pPr>
      <w:r w:rsidRPr="005411F5">
        <w:br w:type="page"/>
      </w:r>
    </w:p>
    <w:p w14:paraId="4F7F181C" w14:textId="77777777" w:rsidR="00A82563" w:rsidRPr="005411F5" w:rsidRDefault="00A82563" w:rsidP="002E3259">
      <w:pPr>
        <w:pStyle w:val="Title"/>
      </w:pPr>
      <w:r w:rsidRPr="005411F5">
        <w:lastRenderedPageBreak/>
        <w:t>Mutation eines Gesuchs</w:t>
      </w:r>
    </w:p>
    <w:p w14:paraId="59CCBE9D" w14:textId="168BBDC2" w:rsidR="00A82563" w:rsidRPr="005411F5" w:rsidRDefault="004F0BC7" w:rsidP="00A82563">
      <w:r w:rsidRPr="005411F5">
        <w:t>Die Familie Lehmann zieht in eine neue Wohnung um</w:t>
      </w:r>
      <w:del w:id="482" w:author="Schmidt Michael" w:date="2019-03-01T15:10:00Z">
        <w:r w:rsidRPr="005411F5" w:rsidDel="00882130">
          <w:delText>, da Frau Lehmann den Coiffure-Salon wechselt</w:delText>
        </w:r>
      </w:del>
      <w:r w:rsidRPr="005411F5">
        <w:t>.</w:t>
      </w:r>
    </w:p>
    <w:p w14:paraId="1EB98213" w14:textId="0ABDB40E" w:rsidR="008F0467" w:rsidRPr="005411F5" w:rsidRDefault="008F0467" w:rsidP="00A82563">
      <w:r w:rsidRPr="005411F5">
        <w:t>Um die Änderungen</w:t>
      </w:r>
      <w:r w:rsidR="009F6A37" w:rsidRPr="005411F5">
        <w:t xml:space="preserve"> </w:t>
      </w:r>
      <w:r w:rsidR="00C11ACF" w:rsidRPr="005411F5">
        <w:t>einzutragen, öffnen Sie das entsprechende Gesuch</w:t>
      </w:r>
      <w:r w:rsidR="00892A06" w:rsidRPr="005411F5">
        <w:t xml:space="preserve">. Sie können das Gesuch entweder über «Alle Fälle» oder über die Suche </w:t>
      </w:r>
      <w:del w:id="483" w:author="Schmidt Michael" w:date="2019-03-01T15:16:00Z">
        <w:r w:rsidR="00892A06" w:rsidRPr="005411F5" w:rsidDel="00882130">
          <w:delText>finden</w:delText>
        </w:r>
      </w:del>
      <w:ins w:id="484" w:author="Schmidt Michael" w:date="2019-03-01T15:16:00Z">
        <w:r w:rsidR="00882130">
          <w:t>aufrufen</w:t>
        </w:r>
      </w:ins>
      <w:r w:rsidR="00892A06" w:rsidRPr="005411F5">
        <w:t xml:space="preserve">. </w:t>
      </w:r>
      <w:r w:rsidR="003339D6" w:rsidRPr="005411F5">
        <w:br/>
      </w:r>
      <w:r w:rsidR="00892A06" w:rsidRPr="005411F5">
        <w:t xml:space="preserve">In der blauen Navigationsleiste </w:t>
      </w:r>
      <w:del w:id="485" w:author="Schmidt Michael" w:date="2019-03-01T15:16:00Z">
        <w:r w:rsidR="00892A06" w:rsidRPr="005411F5" w:rsidDel="00882130">
          <w:delText xml:space="preserve">drücken </w:delText>
        </w:r>
      </w:del>
      <w:ins w:id="486" w:author="Schmidt Michael" w:date="2019-03-01T15:16:00Z">
        <w:r w:rsidR="00882130">
          <w:t>klicken</w:t>
        </w:r>
        <w:r w:rsidR="00882130" w:rsidRPr="005411F5">
          <w:t xml:space="preserve"> </w:t>
        </w:r>
      </w:ins>
      <w:r w:rsidR="00892A06" w:rsidRPr="005411F5">
        <w:t xml:space="preserve">Sie </w:t>
      </w:r>
      <w:proofErr w:type="gramStart"/>
      <w:ins w:id="487" w:author="Schmidt Michael" w:date="2019-03-01T15:17:00Z">
        <w:r w:rsidR="00882130">
          <w:t xml:space="preserve">auf </w:t>
        </w:r>
      </w:ins>
      <w:r w:rsidR="00892A06" w:rsidRPr="005411F5">
        <w:t>den Men</w:t>
      </w:r>
      <w:ins w:id="488" w:author="Schmidt Michael" w:date="2019-03-01T15:11:00Z">
        <w:r w:rsidR="00882130">
          <w:t>ü</w:t>
        </w:r>
      </w:ins>
      <w:proofErr w:type="gramEnd"/>
      <w:del w:id="489" w:author="Schmidt Michael" w:date="2019-03-01T15:11:00Z">
        <w:r w:rsidR="00892A06" w:rsidRPr="005411F5" w:rsidDel="00882130">
          <w:delText>u</w:delText>
        </w:r>
      </w:del>
      <w:r w:rsidR="00892A06" w:rsidRPr="005411F5">
        <w:t>punkt «Mutieren», um die Mutation des Gesuchs zu starten.</w:t>
      </w:r>
    </w:p>
    <w:p w14:paraId="4DBFE21A" w14:textId="6C64C3C8" w:rsidR="00892A06" w:rsidRPr="005411F5" w:rsidRDefault="00892A06" w:rsidP="00A82563">
      <w:r w:rsidRPr="005411F5">
        <w:t xml:space="preserve">Als Eingangsdatum wählen Sie den </w:t>
      </w:r>
      <w:r w:rsidRPr="005411F5">
        <w:rPr>
          <w:b/>
        </w:rPr>
        <w:t>15.0</w:t>
      </w:r>
      <w:r w:rsidR="004F0BC7" w:rsidRPr="005411F5">
        <w:rPr>
          <w:b/>
        </w:rPr>
        <w:t>5</w:t>
      </w:r>
      <w:r w:rsidRPr="005411F5">
        <w:rPr>
          <w:b/>
        </w:rPr>
        <w:t xml:space="preserve">.2019 </w:t>
      </w:r>
      <w:r w:rsidRPr="005411F5">
        <w:t xml:space="preserve">und </w:t>
      </w:r>
      <w:del w:id="490" w:author="Schmidt Michael" w:date="2019-03-01T15:17:00Z">
        <w:r w:rsidRPr="005411F5" w:rsidDel="00882130">
          <w:delText xml:space="preserve">erstellen </w:delText>
        </w:r>
      </w:del>
      <w:ins w:id="491" w:author="Schmidt Michael" w:date="2019-03-01T15:17:00Z">
        <w:r w:rsidR="00882130">
          <w:t>starten</w:t>
        </w:r>
        <w:r w:rsidR="00882130" w:rsidRPr="005411F5">
          <w:t xml:space="preserve"> </w:t>
        </w:r>
      </w:ins>
      <w:del w:id="492" w:author="Schmidt Michael" w:date="2019-02-28T15:36:00Z">
        <w:r w:rsidRPr="005411F5" w:rsidDel="00325C52">
          <w:delText xml:space="preserve">Sie </w:delText>
        </w:r>
      </w:del>
      <w:r w:rsidRPr="005411F5">
        <w:t xml:space="preserve">die Mutation. Navigieren Sie </w:t>
      </w:r>
      <w:del w:id="493" w:author="Schmidt Michael" w:date="2019-03-01T15:18:00Z">
        <w:r w:rsidRPr="005411F5" w:rsidDel="00882130">
          <w:delText xml:space="preserve">jetzt </w:delText>
        </w:r>
      </w:del>
      <w:ins w:id="494" w:author="Schmidt Michael" w:date="2019-03-01T15:18:00Z">
        <w:r w:rsidR="00882130">
          <w:t>nun</w:t>
        </w:r>
        <w:r w:rsidR="00882130" w:rsidRPr="005411F5">
          <w:t xml:space="preserve"> </w:t>
        </w:r>
      </w:ins>
      <w:r w:rsidRPr="005411F5">
        <w:t xml:space="preserve">auf der linken Seite auf die </w:t>
      </w:r>
      <w:del w:id="495" w:author="Schmidt Michael" w:date="2019-03-01T15:18:00Z">
        <w:r w:rsidRPr="005411F5" w:rsidDel="00882130">
          <w:delText>Punkte</w:delText>
        </w:r>
      </w:del>
      <w:ins w:id="496" w:author="Schmidt Michael" w:date="2019-03-01T15:18:00Z">
        <w:r w:rsidR="00882130">
          <w:t>Navigationspunkte</w:t>
        </w:r>
      </w:ins>
      <w:r w:rsidRPr="005411F5">
        <w:t>, welche geändert werden müssen.</w:t>
      </w:r>
    </w:p>
    <w:tbl>
      <w:tblPr>
        <w:tblStyle w:val="TableGrid"/>
        <w:tblW w:w="0" w:type="auto"/>
        <w:tblLook w:val="04A0" w:firstRow="1" w:lastRow="0" w:firstColumn="1" w:lastColumn="0" w:noHBand="0" w:noVBand="1"/>
      </w:tblPr>
      <w:tblGrid>
        <w:gridCol w:w="3114"/>
        <w:gridCol w:w="5896"/>
      </w:tblGrid>
      <w:tr w:rsidR="00892A06" w:rsidRPr="005411F5" w14:paraId="4000F794" w14:textId="77777777" w:rsidTr="000739F2">
        <w:trPr>
          <w:trHeight w:val="567"/>
        </w:trPr>
        <w:tc>
          <w:tcPr>
            <w:tcW w:w="9010" w:type="dxa"/>
            <w:gridSpan w:val="2"/>
            <w:shd w:val="clear" w:color="auto" w:fill="D60025"/>
            <w:vAlign w:val="center"/>
          </w:tcPr>
          <w:p w14:paraId="5551D90F" w14:textId="77777777" w:rsidR="00892A06" w:rsidRPr="00CF1513" w:rsidRDefault="00892A06">
            <w:pPr>
              <w:pStyle w:val="NoSpacing"/>
              <w:rPr>
                <w:b/>
                <w:color w:val="FFFFFF" w:themeColor="background1"/>
              </w:rPr>
            </w:pPr>
            <w:r w:rsidRPr="00CF1513">
              <w:rPr>
                <w:b/>
                <w:color w:val="FFFFFF" w:themeColor="background1"/>
              </w:rPr>
              <w:t>Umzug</w:t>
            </w:r>
          </w:p>
        </w:tc>
      </w:tr>
      <w:tr w:rsidR="00892A06" w:rsidRPr="005411F5" w14:paraId="48508C31" w14:textId="77777777" w:rsidTr="000739F2">
        <w:trPr>
          <w:trHeight w:val="567"/>
        </w:trPr>
        <w:tc>
          <w:tcPr>
            <w:tcW w:w="3114" w:type="dxa"/>
            <w:vAlign w:val="center"/>
          </w:tcPr>
          <w:p w14:paraId="0026CE86" w14:textId="77777777" w:rsidR="00892A06" w:rsidRPr="005411F5" w:rsidRDefault="00892A06" w:rsidP="00220297">
            <w:pPr>
              <w:pStyle w:val="NoSpacing"/>
              <w:jc w:val="left"/>
            </w:pPr>
            <w:r w:rsidRPr="005411F5">
              <w:t>Betroffen</w:t>
            </w:r>
          </w:p>
        </w:tc>
        <w:tc>
          <w:tcPr>
            <w:tcW w:w="5896" w:type="dxa"/>
            <w:vAlign w:val="center"/>
          </w:tcPr>
          <w:p w14:paraId="6BCD916A" w14:textId="72AC363D" w:rsidR="00892A06" w:rsidRPr="005411F5" w:rsidRDefault="003B72A9" w:rsidP="00220297">
            <w:pPr>
              <w:pStyle w:val="NoSpacing"/>
              <w:jc w:val="left"/>
            </w:pPr>
            <w:r>
              <w:t>beide Gesuchstellenden</w:t>
            </w:r>
          </w:p>
        </w:tc>
      </w:tr>
      <w:tr w:rsidR="00892A06" w:rsidRPr="005411F5" w14:paraId="44D4EBA2" w14:textId="77777777" w:rsidTr="000739F2">
        <w:trPr>
          <w:trHeight w:val="567"/>
        </w:trPr>
        <w:tc>
          <w:tcPr>
            <w:tcW w:w="3114" w:type="dxa"/>
            <w:vAlign w:val="center"/>
          </w:tcPr>
          <w:p w14:paraId="551EFF41" w14:textId="77777777" w:rsidR="00892A06" w:rsidRPr="005411F5" w:rsidRDefault="00892A06" w:rsidP="00220297">
            <w:pPr>
              <w:pStyle w:val="NoSpacing"/>
              <w:jc w:val="left"/>
            </w:pPr>
            <w:r w:rsidRPr="005411F5">
              <w:t>Strasse</w:t>
            </w:r>
          </w:p>
        </w:tc>
        <w:tc>
          <w:tcPr>
            <w:tcW w:w="5896" w:type="dxa"/>
            <w:vAlign w:val="center"/>
          </w:tcPr>
          <w:p w14:paraId="21333715" w14:textId="77777777" w:rsidR="00892A06" w:rsidRPr="005411F5" w:rsidRDefault="00892A06" w:rsidP="00220297">
            <w:pPr>
              <w:pStyle w:val="NoSpacing"/>
              <w:jc w:val="left"/>
            </w:pPr>
            <w:r w:rsidRPr="005411F5">
              <w:t>Nussbaumstrasse 21</w:t>
            </w:r>
          </w:p>
        </w:tc>
      </w:tr>
      <w:tr w:rsidR="00892A06" w:rsidRPr="005411F5" w14:paraId="15E5D7CD" w14:textId="77777777" w:rsidTr="000739F2">
        <w:trPr>
          <w:trHeight w:val="567"/>
        </w:trPr>
        <w:tc>
          <w:tcPr>
            <w:tcW w:w="3114" w:type="dxa"/>
            <w:vAlign w:val="center"/>
          </w:tcPr>
          <w:p w14:paraId="376078DF" w14:textId="77777777" w:rsidR="00892A06" w:rsidRPr="005411F5" w:rsidRDefault="00892A06" w:rsidP="00220297">
            <w:pPr>
              <w:pStyle w:val="NoSpacing"/>
              <w:jc w:val="left"/>
            </w:pPr>
            <w:r w:rsidRPr="005411F5">
              <w:t>PLZ / Ort</w:t>
            </w:r>
          </w:p>
        </w:tc>
        <w:tc>
          <w:tcPr>
            <w:tcW w:w="5896" w:type="dxa"/>
            <w:vAlign w:val="center"/>
          </w:tcPr>
          <w:p w14:paraId="0B09E6BF" w14:textId="77777777" w:rsidR="00892A06" w:rsidRPr="005411F5" w:rsidRDefault="00892A06" w:rsidP="00220297">
            <w:pPr>
              <w:pStyle w:val="NoSpacing"/>
              <w:jc w:val="left"/>
            </w:pPr>
            <w:r w:rsidRPr="005411F5">
              <w:t>3000 Bern</w:t>
            </w:r>
          </w:p>
        </w:tc>
      </w:tr>
      <w:tr w:rsidR="00892A06" w:rsidRPr="005411F5" w14:paraId="7E6C5F61" w14:textId="77777777" w:rsidTr="000739F2">
        <w:trPr>
          <w:trHeight w:val="567"/>
        </w:trPr>
        <w:tc>
          <w:tcPr>
            <w:tcW w:w="3114" w:type="dxa"/>
            <w:vAlign w:val="center"/>
          </w:tcPr>
          <w:p w14:paraId="2D947F9B" w14:textId="77777777" w:rsidR="00892A06" w:rsidRPr="005411F5" w:rsidRDefault="00892A06" w:rsidP="00220297">
            <w:pPr>
              <w:pStyle w:val="NoSpacing"/>
              <w:jc w:val="left"/>
            </w:pPr>
            <w:r w:rsidRPr="005411F5">
              <w:t>Land</w:t>
            </w:r>
          </w:p>
        </w:tc>
        <w:tc>
          <w:tcPr>
            <w:tcW w:w="5896" w:type="dxa"/>
            <w:vAlign w:val="center"/>
          </w:tcPr>
          <w:p w14:paraId="34F036A0" w14:textId="77777777" w:rsidR="00892A06" w:rsidRPr="005411F5" w:rsidRDefault="00892A06" w:rsidP="00220297">
            <w:pPr>
              <w:pStyle w:val="NoSpacing"/>
              <w:jc w:val="left"/>
            </w:pPr>
            <w:r w:rsidRPr="005411F5">
              <w:t>Schweiz</w:t>
            </w:r>
          </w:p>
        </w:tc>
      </w:tr>
      <w:tr w:rsidR="00892A06" w:rsidRPr="005411F5" w14:paraId="58017AE1" w14:textId="77777777" w:rsidTr="000739F2">
        <w:trPr>
          <w:trHeight w:val="567"/>
        </w:trPr>
        <w:tc>
          <w:tcPr>
            <w:tcW w:w="3114" w:type="dxa"/>
            <w:vAlign w:val="center"/>
          </w:tcPr>
          <w:p w14:paraId="1E94027A" w14:textId="77777777" w:rsidR="00892A06" w:rsidRPr="005411F5" w:rsidRDefault="004F0BC7" w:rsidP="00220297">
            <w:pPr>
              <w:pStyle w:val="NoSpacing"/>
              <w:jc w:val="left"/>
            </w:pPr>
            <w:r w:rsidRPr="005411F5">
              <w:t>Markieren</w:t>
            </w:r>
          </w:p>
        </w:tc>
        <w:tc>
          <w:tcPr>
            <w:tcW w:w="5896" w:type="dxa"/>
            <w:vAlign w:val="center"/>
          </w:tcPr>
          <w:p w14:paraId="2F2FCE13" w14:textId="78BB9100" w:rsidR="00892A06" w:rsidRPr="005411F5" w:rsidRDefault="004F0BC7" w:rsidP="00220297">
            <w:pPr>
              <w:pStyle w:val="NoSpacing"/>
              <w:jc w:val="left"/>
            </w:pPr>
            <w:r w:rsidRPr="005411F5">
              <w:t xml:space="preserve">Nicht in </w:t>
            </w:r>
            <w:del w:id="497" w:author="Schmidt Michael" w:date="2019-02-26T13:28:00Z">
              <w:r w:rsidR="003B72A9" w:rsidDel="00656C50">
                <w:rPr>
                  <w:i/>
                </w:rPr>
                <w:delText xml:space="preserve">ihre </w:delText>
              </w:r>
            </w:del>
            <w:ins w:id="498" w:author="Schmidt Michael" w:date="2019-02-26T13:28:00Z">
              <w:r w:rsidR="00656C50">
                <w:rPr>
                  <w:i/>
                </w:rPr>
                <w:t xml:space="preserve">Ihrer </w:t>
              </w:r>
            </w:ins>
            <w:r w:rsidR="003339D6" w:rsidRPr="005411F5">
              <w:rPr>
                <w:i/>
              </w:rPr>
              <w:t>Gemeinde</w:t>
            </w:r>
            <w:r w:rsidRPr="005411F5">
              <w:rPr>
                <w:i/>
              </w:rPr>
              <w:t xml:space="preserve"> </w:t>
            </w:r>
            <w:r w:rsidRPr="005411F5">
              <w:t>wohnhaft</w:t>
            </w:r>
          </w:p>
        </w:tc>
      </w:tr>
      <w:tr w:rsidR="004F0BC7" w:rsidRPr="005411F5" w14:paraId="7B7D61CC" w14:textId="77777777" w:rsidTr="000739F2">
        <w:trPr>
          <w:trHeight w:val="567"/>
        </w:trPr>
        <w:tc>
          <w:tcPr>
            <w:tcW w:w="3114" w:type="dxa"/>
            <w:vAlign w:val="center"/>
          </w:tcPr>
          <w:p w14:paraId="4BD3EA9F" w14:textId="77777777" w:rsidR="004F0BC7" w:rsidRPr="005411F5" w:rsidRDefault="004F0BC7" w:rsidP="00220297">
            <w:pPr>
              <w:pStyle w:val="NoSpacing"/>
              <w:jc w:val="left"/>
            </w:pPr>
            <w:r w:rsidRPr="005411F5">
              <w:t>Gültig Ab</w:t>
            </w:r>
          </w:p>
        </w:tc>
        <w:tc>
          <w:tcPr>
            <w:tcW w:w="5896" w:type="dxa"/>
            <w:vAlign w:val="center"/>
          </w:tcPr>
          <w:p w14:paraId="1BDCAA49" w14:textId="2F6A7FF3" w:rsidR="004F0BC7" w:rsidRPr="005411F5" w:rsidRDefault="004F0BC7" w:rsidP="00220297">
            <w:pPr>
              <w:pStyle w:val="NoSpacing"/>
              <w:jc w:val="left"/>
            </w:pPr>
            <w:r w:rsidRPr="005411F5">
              <w:t>15.</w:t>
            </w:r>
            <w:r w:rsidR="00F25A6A" w:rsidRPr="005411F5">
              <w:t>0</w:t>
            </w:r>
            <w:r w:rsidR="00F25A6A">
              <w:t>9</w:t>
            </w:r>
            <w:r w:rsidRPr="005411F5">
              <w:t>.2019</w:t>
            </w:r>
          </w:p>
        </w:tc>
      </w:tr>
    </w:tbl>
    <w:p w14:paraId="141DC08E" w14:textId="77777777" w:rsidR="00892A06" w:rsidRPr="005411F5" w:rsidRDefault="00892A06">
      <w:pPr>
        <w:pStyle w:val="NoSpacing"/>
        <w:pPrChange w:id="499" w:author="Schmidt Michael" w:date="2019-02-26T13:29:00Z">
          <w:pPr/>
        </w:pPrChange>
      </w:pPr>
    </w:p>
    <w:p w14:paraId="768CB01A" w14:textId="7AFF9743" w:rsidR="00E9182A" w:rsidRDefault="00E9182A" w:rsidP="00A82563">
      <w:pPr>
        <w:rPr>
          <w:ins w:id="500" w:author="Schmidt Michael" w:date="2019-02-26T13:45:00Z"/>
        </w:rPr>
      </w:pPr>
      <w:ins w:id="501" w:author="Schmidt Michael" w:date="2019-02-26T13:45:00Z">
        <w:r>
          <w:t xml:space="preserve">Nach der Adressänderung muss das Gesuch erneut verfügt werden. </w:t>
        </w:r>
      </w:ins>
      <w:ins w:id="502" w:author="Schmidt Michael" w:date="2019-03-01T15:19:00Z">
        <w:r w:rsidR="00882130">
          <w:t>Verfügen Sie die Mutation</w:t>
        </w:r>
      </w:ins>
      <w:ins w:id="503" w:author="Schmidt Michael" w:date="2019-02-26T13:45:00Z">
        <w:r>
          <w:t xml:space="preserve"> ohne Hilfe. Sofern Sie Hilfe benötigen, </w:t>
        </w:r>
      </w:ins>
      <w:ins w:id="504" w:author="Schmidt Michael" w:date="2019-03-01T15:20:00Z">
        <w:r w:rsidR="00C33DC8">
          <w:t>können</w:t>
        </w:r>
      </w:ins>
      <w:ins w:id="505" w:author="Schmidt Michael" w:date="2019-02-26T13:45:00Z">
        <w:r>
          <w:t xml:space="preserve"> Sie erneut </w:t>
        </w:r>
        <w:r w:rsidR="00284BE2">
          <w:t xml:space="preserve">ins </w:t>
        </w:r>
      </w:ins>
      <w:ins w:id="506" w:author="Schmidt Michael" w:date="2019-03-01T15:20:00Z">
        <w:r w:rsidR="00C33DC8">
          <w:t>vorige</w:t>
        </w:r>
      </w:ins>
      <w:ins w:id="507" w:author="Schmidt Michael" w:date="2019-02-26T13:46:00Z">
        <w:r w:rsidR="00284BE2">
          <w:t xml:space="preserve"> Kapitel «Verfügen»</w:t>
        </w:r>
      </w:ins>
      <w:ins w:id="508" w:author="Schmidt Michael" w:date="2019-03-01T15:20:00Z">
        <w:r w:rsidR="00C33DC8">
          <w:t xml:space="preserve"> gehen</w:t>
        </w:r>
      </w:ins>
      <w:ins w:id="509" w:author="Schmidt Michael" w:date="2019-02-26T13:46:00Z">
        <w:r w:rsidR="00284BE2">
          <w:t>.</w:t>
        </w:r>
      </w:ins>
    </w:p>
    <w:p w14:paraId="53F2FDCB" w14:textId="711A4BFE" w:rsidR="003B72A9" w:rsidRDefault="004F0BC7" w:rsidP="00A82563">
      <w:del w:id="510" w:author="Schmidt Michael" w:date="2019-02-26T13:46:00Z">
        <w:r w:rsidRPr="005411F5" w:rsidDel="00284BE2">
          <w:delText>Verfügen Sie jetzt das Gesuch erneut</w:delText>
        </w:r>
      </w:del>
      <w:ins w:id="511" w:author="Schmidt Michael" w:date="2019-02-26T13:46:00Z">
        <w:r w:rsidR="00284BE2">
          <w:t xml:space="preserve">Sobald </w:t>
        </w:r>
      </w:ins>
      <w:ins w:id="512" w:author="Schmidt Michael" w:date="2019-03-01T15:20:00Z">
        <w:r w:rsidR="00C33DC8">
          <w:t xml:space="preserve">sie das </w:t>
        </w:r>
      </w:ins>
      <w:ins w:id="513" w:author="Schmidt Michael" w:date="2019-03-01T15:21:00Z">
        <w:r w:rsidR="00C33DC8">
          <w:t>Gesuch erneut verfügt haben</w:t>
        </w:r>
      </w:ins>
      <w:ins w:id="514" w:author="Schmidt Michael" w:date="2019-02-26T13:46:00Z">
        <w:r w:rsidR="00284BE2">
          <w:t>, schauen Sie sich nochmals die komplette Korresponden</w:t>
        </w:r>
      </w:ins>
      <w:ins w:id="515" w:author="Schmidt Michael" w:date="2019-02-26T13:47:00Z">
        <w:r w:rsidR="00284BE2">
          <w:t>z an</w:t>
        </w:r>
      </w:ins>
      <w:r w:rsidRPr="005411F5">
        <w:t>.</w:t>
      </w:r>
      <w:r w:rsidR="003B72A9">
        <w:t xml:space="preserve"> Was fällt Ihnen bei der neu berechneten Verfügung auf?</w:t>
      </w:r>
    </w:p>
    <w:p w14:paraId="241525EB" w14:textId="77777777" w:rsidR="003B72A9" w:rsidRDefault="003B72A9">
      <w:pPr>
        <w:spacing w:after="0"/>
      </w:pPr>
      <w:r>
        <w:br w:type="page"/>
      </w:r>
    </w:p>
    <w:p w14:paraId="2BFF472A" w14:textId="77777777" w:rsidR="00A82563" w:rsidRPr="005411F5" w:rsidRDefault="00A82563" w:rsidP="002E3259">
      <w:pPr>
        <w:pStyle w:val="Title"/>
      </w:pPr>
      <w:r w:rsidRPr="005411F5">
        <w:lastRenderedPageBreak/>
        <w:t>Zahlungslauf erstelle</w:t>
      </w:r>
      <w:r w:rsidR="00C11ACF" w:rsidRPr="005411F5">
        <w:t>n</w:t>
      </w:r>
    </w:p>
    <w:p w14:paraId="7B59D7BE" w14:textId="4F1D93C0" w:rsidR="00806961" w:rsidRPr="005411F5" w:rsidRDefault="003B72A9" w:rsidP="00A82563">
      <w:r>
        <w:t xml:space="preserve">Erstellen Sie </w:t>
      </w:r>
      <w:del w:id="516" w:author="Schmidt Michael" w:date="2019-03-01T15:21:00Z">
        <w:r w:rsidDel="00C33DC8">
          <w:delText xml:space="preserve">jetzt </w:delText>
        </w:r>
      </w:del>
      <w:ins w:id="517" w:author="Schmidt Michael" w:date="2019-03-01T15:21:00Z">
        <w:r w:rsidR="00C33DC8">
          <w:t xml:space="preserve">nun </w:t>
        </w:r>
      </w:ins>
      <w:r>
        <w:t>den Zahlungslauf vom</w:t>
      </w:r>
      <w:ins w:id="518" w:author="Schmidt Michael" w:date="2019-03-01T15:21:00Z">
        <w:r w:rsidR="00C33DC8">
          <w:t xml:space="preserve"> Monat</w:t>
        </w:r>
      </w:ins>
      <w:r>
        <w:t xml:space="preserve"> September sowie</w:t>
      </w:r>
      <w:del w:id="519" w:author="Schmidt Michael" w:date="2019-03-01T15:21:00Z">
        <w:r w:rsidDel="00C33DC8">
          <w:delText xml:space="preserve"> vom</w:delText>
        </w:r>
      </w:del>
      <w:r>
        <w:t xml:space="preserve"> Oktober ohne Hilfe. Vergleichen Sie die Beträge</w:t>
      </w:r>
      <w:ins w:id="520" w:author="Schmidt Michael" w:date="2019-02-26T13:47:00Z">
        <w:r w:rsidR="00284BE2">
          <w:t xml:space="preserve"> in der Detailansicht</w:t>
        </w:r>
      </w:ins>
      <w:r>
        <w:t xml:space="preserve"> der </w:t>
      </w:r>
      <w:ins w:id="521" w:author="Schmidt Michael" w:date="2019-03-01T15:22:00Z">
        <w:r w:rsidR="00C33DC8">
          <w:t>drei</w:t>
        </w:r>
      </w:ins>
      <w:del w:id="522" w:author="Schmidt Michael" w:date="2019-03-01T15:22:00Z">
        <w:r w:rsidDel="00C33DC8">
          <w:delText>3</w:delText>
        </w:r>
      </w:del>
      <w:r>
        <w:t xml:space="preserve"> Zahlungsläufe vom August, September </w:t>
      </w:r>
      <w:ins w:id="523" w:author="Schmidt Michael" w:date="2019-02-28T15:36:00Z">
        <w:r w:rsidR="005E2784">
          <w:t>und</w:t>
        </w:r>
      </w:ins>
      <w:del w:id="524" w:author="Schmidt Michael" w:date="2019-02-28T15:36:00Z">
        <w:r w:rsidDel="005E2784">
          <w:delText>&amp;</w:delText>
        </w:r>
      </w:del>
      <w:r>
        <w:t xml:space="preserve"> Oktober. Wie haben sich die Beiträge geändert? </w:t>
      </w:r>
      <w:ins w:id="525" w:author="Schmidt Michael" w:date="2019-03-01T15:22:00Z">
        <w:r w:rsidR="00C33DC8">
          <w:t>Weshalb</w:t>
        </w:r>
      </w:ins>
      <w:del w:id="526" w:author="Schmidt Michael" w:date="2019-03-01T15:22:00Z">
        <w:r w:rsidDel="00C33DC8">
          <w:delText>Und warum</w:delText>
        </w:r>
      </w:del>
      <w:r>
        <w:t>?</w:t>
      </w:r>
    </w:p>
    <w:p w14:paraId="40B68AC9" w14:textId="77777777" w:rsidR="00806961" w:rsidRPr="005411F5" w:rsidRDefault="00806961">
      <w:pPr>
        <w:spacing w:after="0"/>
      </w:pPr>
      <w:r w:rsidRPr="005411F5">
        <w:br w:type="page"/>
      </w:r>
    </w:p>
    <w:p w14:paraId="35F7171D" w14:textId="77777777" w:rsidR="000739F2" w:rsidRPr="005411F5" w:rsidRDefault="000739F2" w:rsidP="002E3259">
      <w:pPr>
        <w:pStyle w:val="Title"/>
      </w:pPr>
      <w:r w:rsidRPr="005411F5">
        <w:lastRenderedPageBreak/>
        <w:t>Finale Notizen</w:t>
      </w:r>
    </w:p>
    <w:p w14:paraId="633E820F" w14:textId="5EE1140F" w:rsidR="000739F2" w:rsidRPr="00C5656D" w:rsidRDefault="000739F2" w:rsidP="000739F2">
      <w:pPr>
        <w:rPr>
          <w:b/>
        </w:rPr>
      </w:pPr>
      <w:r w:rsidRPr="005411F5">
        <w:t xml:space="preserve">Glückwunsch! Sie haben erfolgreich die Schulung zu kiBon beendet. </w:t>
      </w:r>
      <w:del w:id="527" w:author="Schmidt Michael" w:date="2019-02-26T13:31:00Z">
        <w:r w:rsidRPr="005411F5" w:rsidDel="00656C50">
          <w:delText xml:space="preserve">Den </w:delText>
        </w:r>
      </w:del>
      <w:ins w:id="528" w:author="Schmidt Michael" w:date="2019-02-26T13:31:00Z">
        <w:r w:rsidR="00656C50" w:rsidRPr="005411F5">
          <w:t>De</w:t>
        </w:r>
        <w:r w:rsidR="00656C50">
          <w:t>r</w:t>
        </w:r>
        <w:r w:rsidR="00656C50" w:rsidRPr="005411F5">
          <w:t xml:space="preserve"> </w:t>
        </w:r>
      </w:ins>
      <w:r w:rsidRPr="005411F5">
        <w:t>Zugang zum Test-System bleibt für Sie bestehen. Das heisst, Sie können so viel ausprobieren</w:t>
      </w:r>
      <w:del w:id="529" w:author="Schmidt Michael" w:date="2019-02-28T15:36:00Z">
        <w:r w:rsidRPr="005411F5" w:rsidDel="005E2784">
          <w:delText>,</w:delText>
        </w:r>
      </w:del>
      <w:r w:rsidRPr="005411F5">
        <w:t xml:space="preserve"> wie Sie </w:t>
      </w:r>
      <w:del w:id="530" w:author="Schmidt Michael" w:date="2019-03-01T15:23:00Z">
        <w:r w:rsidRPr="005411F5" w:rsidDel="00C33DC8">
          <w:delText>möchten</w:delText>
        </w:r>
      </w:del>
      <w:ins w:id="531" w:author="Schmidt Michael" w:date="2019-03-01T15:23:00Z">
        <w:r w:rsidR="00C33DC8">
          <w:t>wollen</w:t>
        </w:r>
      </w:ins>
      <w:r w:rsidRPr="005411F5">
        <w:t xml:space="preserve">. </w:t>
      </w:r>
      <w:del w:id="532" w:author="Schmidt Michael" w:date="2019-03-01T15:23:00Z">
        <w:r w:rsidRPr="005411F5" w:rsidDel="00C33DC8">
          <w:delText>Auch zukünftig, wenn</w:delText>
        </w:r>
      </w:del>
      <w:ins w:id="533" w:author="Schmidt Michael" w:date="2019-03-01T15:23:00Z">
        <w:r w:rsidR="00C33DC8">
          <w:t>Wenn</w:t>
        </w:r>
      </w:ins>
      <w:r w:rsidRPr="005411F5">
        <w:t xml:space="preserve"> Sie einen komplizierten Fall haben, </w:t>
      </w:r>
      <w:del w:id="534" w:author="Schmidt Michael" w:date="2019-03-01T15:24:00Z">
        <w:r w:rsidRPr="005411F5" w:rsidDel="00C33DC8">
          <w:delText xml:space="preserve">wo </w:delText>
        </w:r>
      </w:del>
      <w:ins w:id="535" w:author="Schmidt Michael" w:date="2019-03-01T15:24:00Z">
        <w:r w:rsidR="00C33DC8">
          <w:t>indem</w:t>
        </w:r>
        <w:r w:rsidR="00C33DC8" w:rsidRPr="005411F5">
          <w:t xml:space="preserve"> </w:t>
        </w:r>
      </w:ins>
      <w:r w:rsidRPr="005411F5">
        <w:t xml:space="preserve">Sie nicht genau wissen, wie kiBon </w:t>
      </w:r>
      <w:r w:rsidR="00A816B5">
        <w:t>diesen</w:t>
      </w:r>
      <w:r w:rsidR="00A816B5" w:rsidRPr="005411F5">
        <w:t xml:space="preserve"> </w:t>
      </w:r>
      <w:r w:rsidRPr="005411F5">
        <w:t xml:space="preserve">behandelt, </w:t>
      </w:r>
      <w:del w:id="536" w:author="Schmidt Michael" w:date="2019-03-01T15:23:00Z">
        <w:r w:rsidRPr="005411F5" w:rsidDel="00C33DC8">
          <w:delText xml:space="preserve">gehen </w:delText>
        </w:r>
      </w:del>
      <w:ins w:id="537" w:author="Schmidt Michael" w:date="2019-03-01T15:23:00Z">
        <w:r w:rsidR="00C33DC8">
          <w:t>können</w:t>
        </w:r>
        <w:r w:rsidR="00C33DC8" w:rsidRPr="005411F5">
          <w:t xml:space="preserve"> </w:t>
        </w:r>
      </w:ins>
      <w:r w:rsidRPr="005411F5">
        <w:t xml:space="preserve">Sie den Fall zuerst auf dem Test-System </w:t>
      </w:r>
      <w:del w:id="538" w:author="Schmidt Michael" w:date="2019-03-01T15:23:00Z">
        <w:r w:rsidRPr="005411F5" w:rsidDel="00C33DC8">
          <w:delText>durch</w:delText>
        </w:r>
      </w:del>
      <w:ins w:id="539" w:author="Schmidt Michael" w:date="2019-03-01T15:23:00Z">
        <w:r w:rsidR="00C33DC8">
          <w:t>durchgehen</w:t>
        </w:r>
      </w:ins>
      <w:r w:rsidRPr="005411F5">
        <w:t>.</w:t>
      </w:r>
      <w:r w:rsidR="00C5656D">
        <w:t xml:space="preserve"> Bitte beachten Sie aber, dass dieses Test-System öffentlich zugänglich ist und verwenden Sie nur anonymisierte Daten!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6D9"/>
        <w:tblLook w:val="04A0" w:firstRow="1" w:lastRow="0" w:firstColumn="1" w:lastColumn="0" w:noHBand="0" w:noVBand="1"/>
      </w:tblPr>
      <w:tblGrid>
        <w:gridCol w:w="1134"/>
        <w:gridCol w:w="7886"/>
      </w:tblGrid>
      <w:tr w:rsidR="00501364" w14:paraId="436EB376" w14:textId="77777777" w:rsidTr="00CA5794">
        <w:tc>
          <w:tcPr>
            <w:tcW w:w="1134" w:type="dxa"/>
            <w:shd w:val="clear" w:color="auto" w:fill="FFF6D9"/>
            <w:vAlign w:val="center"/>
          </w:tcPr>
          <w:p w14:paraId="753891AF" w14:textId="3054FF80" w:rsidR="00501364" w:rsidRPr="007E0B41" w:rsidRDefault="00501364" w:rsidP="00CA5794">
            <w:pPr>
              <w:pStyle w:val="NoSpacing"/>
            </w:pPr>
            <w:del w:id="540" w:author="Schmidt Michael" w:date="2019-03-01T16:16:00Z">
              <w:r w:rsidRPr="007E0B41" w:rsidDel="00630A62">
                <w:drawing>
                  <wp:inline distT="0" distB="0" distL="0" distR="0" wp14:anchorId="08E78871" wp14:editId="25D9D1DE">
                    <wp:extent cx="442210" cy="4422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p_warning_248848_FFD55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183" cy="450183"/>
                            </a:xfrm>
                            <a:prstGeom prst="rect">
                              <a:avLst/>
                            </a:prstGeom>
                          </pic:spPr>
                        </pic:pic>
                      </a:graphicData>
                    </a:graphic>
                  </wp:inline>
                </w:drawing>
              </w:r>
            </w:del>
            <w:ins w:id="541" w:author="Schmidt Michael" w:date="2019-03-01T16:16:00Z">
              <w:r w:rsidR="00630A62">
                <w:drawing>
                  <wp:inline distT="0" distB="0" distL="0" distR="0" wp14:anchorId="47DAA0C6" wp14:editId="2956AC84">
                    <wp:extent cx="472969" cy="472969"/>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p_warning_228825_000000.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84600" cy="484600"/>
                            </a:xfrm>
                            <a:prstGeom prst="rect">
                              <a:avLst/>
                            </a:prstGeom>
                          </pic:spPr>
                        </pic:pic>
                      </a:graphicData>
                    </a:graphic>
                  </wp:inline>
                </w:drawing>
              </w:r>
            </w:ins>
          </w:p>
        </w:tc>
        <w:tc>
          <w:tcPr>
            <w:tcW w:w="7886" w:type="dxa"/>
            <w:shd w:val="clear" w:color="auto" w:fill="FFF6D9"/>
            <w:vAlign w:val="center"/>
          </w:tcPr>
          <w:p w14:paraId="30F64F0C" w14:textId="0122A82B" w:rsidR="004F7B8A" w:rsidRPr="00220297" w:rsidRDefault="00501364" w:rsidP="004F7B8A">
            <w:r>
              <w:br/>
            </w:r>
            <w:r w:rsidR="004F7B8A" w:rsidRPr="00220297">
              <w:t xml:space="preserve">Vergewissern Sie sich </w:t>
            </w:r>
            <w:del w:id="542" w:author="Schmidt Michael" w:date="2019-03-01T15:24:00Z">
              <w:r w:rsidR="004F7B8A" w:rsidRPr="00220297" w:rsidDel="00C33DC8">
                <w:delText xml:space="preserve">jedoch </w:delText>
              </w:r>
            </w:del>
            <w:r w:rsidR="004F7B8A" w:rsidRPr="00220297">
              <w:t>immer, auf welchem System Sie sich gerade befinden!</w:t>
            </w:r>
          </w:p>
          <w:p w14:paraId="1639D35F" w14:textId="5C8EA82D" w:rsidR="00501364" w:rsidRPr="007E0B41" w:rsidRDefault="004F7B8A" w:rsidP="00220297">
            <w:pPr>
              <w:pStyle w:val="NoSpacing"/>
              <w:jc w:val="left"/>
              <w:rPr>
                <w:b/>
              </w:rPr>
            </w:pPr>
            <w:r w:rsidRPr="00220297">
              <w:t xml:space="preserve">Offizielles System: </w:t>
            </w:r>
            <w:hyperlink r:id="rId20" w:history="1">
              <w:r w:rsidRPr="00220297">
                <w:rPr>
                  <w:rStyle w:val="Hyperlink"/>
                </w:rPr>
                <w:t>https://www.kibon.ch</w:t>
              </w:r>
            </w:hyperlink>
            <w:r w:rsidRPr="00220297">
              <w:br/>
              <w:t xml:space="preserve">Test-System: </w:t>
            </w:r>
            <w:hyperlink r:id="rId21" w:history="1">
              <w:r w:rsidR="00F86DD7" w:rsidRPr="001A11A9">
                <w:rPr>
                  <w:rStyle w:val="Hyperlink"/>
                </w:rPr>
                <w:t>https://uat.kibon.ch</w:t>
              </w:r>
            </w:hyperlink>
            <w:r w:rsidR="00501364">
              <w:rPr>
                <w:b/>
              </w:rPr>
              <w:br/>
            </w:r>
          </w:p>
        </w:tc>
      </w:tr>
    </w:tbl>
    <w:p w14:paraId="149F7D8E" w14:textId="77777777" w:rsidR="004F7B8A" w:rsidRPr="005411F5" w:rsidRDefault="004F7B8A" w:rsidP="000739F2"/>
    <w:p w14:paraId="22B515A2" w14:textId="54019804" w:rsidR="002E20A8" w:rsidRDefault="00E63397" w:rsidP="000739F2">
      <w:del w:id="543" w:author="Schmidt Michael" w:date="2019-02-28T15:37:00Z">
        <w:r w:rsidRPr="005411F5" w:rsidDel="005E2784">
          <w:delText xml:space="preserve">Waren </w:delText>
        </w:r>
      </w:del>
      <w:ins w:id="544" w:author="Schmidt Michael" w:date="2019-02-28T15:37:00Z">
        <w:r w:rsidR="005E2784">
          <w:t>Sind</w:t>
        </w:r>
        <w:r w:rsidR="005E2784" w:rsidRPr="005411F5">
          <w:t xml:space="preserve"> </w:t>
        </w:r>
      </w:ins>
      <w:r w:rsidRPr="005411F5">
        <w:t xml:space="preserve">Ihnen </w:t>
      </w:r>
      <w:del w:id="545" w:author="Schmidt Michael" w:date="2019-03-01T15:24:00Z">
        <w:r w:rsidRPr="005411F5" w:rsidDel="00C33DC8">
          <w:delText xml:space="preserve">einzelne </w:delText>
        </w:r>
      </w:del>
      <w:r w:rsidRPr="005411F5">
        <w:t xml:space="preserve">Punkte unklar? Haben Sie </w:t>
      </w:r>
      <w:ins w:id="546" w:author="Schmidt Michael" w:date="2019-03-01T15:24:00Z">
        <w:r w:rsidR="00C33DC8">
          <w:t xml:space="preserve">einige </w:t>
        </w:r>
      </w:ins>
      <w:del w:id="547" w:author="Schmidt Michael" w:date="2019-03-01T15:24:00Z">
        <w:r w:rsidRPr="005411F5" w:rsidDel="00C33DC8">
          <w:delText xml:space="preserve">einzelne </w:delText>
        </w:r>
      </w:del>
      <w:r w:rsidRPr="005411F5">
        <w:t xml:space="preserve">Punkte vermisst? Ihre Meinung ist uns wichtig. </w:t>
      </w:r>
      <w:bookmarkStart w:id="548" w:name="_GoBack"/>
      <w:bookmarkEnd w:id="548"/>
    </w:p>
    <w:p w14:paraId="5C31A4D9" w14:textId="064ADAC4" w:rsidR="00CF1513" w:rsidRDefault="00C85559" w:rsidP="000739F2">
      <w:hyperlink r:id="rId22" w:history="1">
        <w:r w:rsidR="00CF1513" w:rsidRPr="00F7724C">
          <w:rPr>
            <w:rStyle w:val="Hyperlink"/>
          </w:rPr>
          <w:t>support@kibon.ch</w:t>
        </w:r>
      </w:hyperlink>
    </w:p>
    <w:p w14:paraId="2FF3542C" w14:textId="3526B2E3" w:rsidR="00F86DD7" w:rsidRPr="005411F5" w:rsidRDefault="00CF1513" w:rsidP="000739F2">
      <w:r>
        <w:t>031 378 24 33</w:t>
      </w:r>
    </w:p>
    <w:sectPr w:rsidR="00F86DD7" w:rsidRPr="005411F5" w:rsidSect="00B57B88">
      <w:headerReference w:type="default" r:id="rId23"/>
      <w:footerReference w:type="even" r:id="rId24"/>
      <w:footerReference w:type="default" r:id="rId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4AE12" w14:textId="77777777" w:rsidR="00C85559" w:rsidRDefault="00C85559" w:rsidP="003B65CB">
      <w:pPr>
        <w:spacing w:after="0"/>
      </w:pPr>
      <w:r>
        <w:separator/>
      </w:r>
    </w:p>
  </w:endnote>
  <w:endnote w:type="continuationSeparator" w:id="0">
    <w:p w14:paraId="0DDA4092" w14:textId="77777777" w:rsidR="00C85559" w:rsidRDefault="00C85559" w:rsidP="003B65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3718584"/>
      <w:docPartObj>
        <w:docPartGallery w:val="Page Numbers (Bottom of Page)"/>
        <w:docPartUnique/>
      </w:docPartObj>
    </w:sdtPr>
    <w:sdtEndPr>
      <w:rPr>
        <w:rStyle w:val="PageNumber"/>
      </w:rPr>
    </w:sdtEndPr>
    <w:sdtContent>
      <w:p w14:paraId="01143CC6" w14:textId="77777777" w:rsidR="00D0492E" w:rsidRDefault="00D0492E" w:rsidP="000739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6C1801" w14:textId="77777777" w:rsidR="00D0492E" w:rsidRDefault="00D0492E" w:rsidP="00852E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4270760"/>
      <w:docPartObj>
        <w:docPartGallery w:val="Page Numbers (Bottom of Page)"/>
        <w:docPartUnique/>
      </w:docPartObj>
    </w:sdtPr>
    <w:sdtEndPr>
      <w:rPr>
        <w:rStyle w:val="PageNumber"/>
      </w:rPr>
    </w:sdtEndPr>
    <w:sdtContent>
      <w:p w14:paraId="60295359" w14:textId="77777777" w:rsidR="00D0492E" w:rsidRDefault="00D0492E" w:rsidP="000739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6F554D" w14:textId="77777777" w:rsidR="00D0492E" w:rsidRDefault="00D0492E" w:rsidP="00852EB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0AD88" w14:textId="77777777" w:rsidR="00C85559" w:rsidRDefault="00C85559" w:rsidP="003B65CB">
      <w:pPr>
        <w:spacing w:after="0"/>
      </w:pPr>
      <w:r>
        <w:separator/>
      </w:r>
    </w:p>
  </w:footnote>
  <w:footnote w:type="continuationSeparator" w:id="0">
    <w:p w14:paraId="0176A05F" w14:textId="77777777" w:rsidR="00C85559" w:rsidRDefault="00C85559" w:rsidP="003B65C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1C735" w14:textId="4F3FAC5C" w:rsidR="00D0492E" w:rsidRDefault="00D0492E" w:rsidP="003B65CB">
    <w:pPr>
      <w:jc w:val="right"/>
    </w:pPr>
    <w:r>
      <w:rPr>
        <w:noProof/>
      </w:rPr>
      <w:drawing>
        <wp:anchor distT="0" distB="0" distL="114300" distR="114300" simplePos="0" relativeHeight="251658240" behindDoc="0" locked="0" layoutInCell="1" allowOverlap="1" wp14:anchorId="47447A64" wp14:editId="29182566">
          <wp:simplePos x="0" y="0"/>
          <wp:positionH relativeFrom="column">
            <wp:posOffset>0</wp:posOffset>
          </wp:positionH>
          <wp:positionV relativeFrom="paragraph">
            <wp:posOffset>-296545</wp:posOffset>
          </wp:positionV>
          <wp:extent cx="1016000" cy="622300"/>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default.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16000" cy="622300"/>
                  </a:xfrm>
                  <a:prstGeom prst="rect">
                    <a:avLst/>
                  </a:prstGeom>
                </pic:spPr>
              </pic:pic>
            </a:graphicData>
          </a:graphic>
          <wp14:sizeRelH relativeFrom="page">
            <wp14:pctWidth>0</wp14:pctWidth>
          </wp14:sizeRelH>
          <wp14:sizeRelV relativeFrom="page">
            <wp14:pctHeight>0</wp14:pctHeight>
          </wp14:sizeRelV>
        </wp:anchor>
      </w:drawing>
    </w:r>
    <w:del w:id="549" w:author="Schmidt Michael" w:date="2019-02-26T10:34:00Z">
      <w:r w:rsidDel="004A149F">
        <w:delText>Schulungsfall</w:delText>
      </w:r>
    </w:del>
    <w:ins w:id="550" w:author="Schmidt Michael" w:date="2019-02-26T10:34:00Z">
      <w:r>
        <w:t>Schulung kiBon</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B3D3B"/>
    <w:multiLevelType w:val="hybridMultilevel"/>
    <w:tmpl w:val="F6DCF4F6"/>
    <w:lvl w:ilvl="0" w:tplc="4C502F88">
      <w:numFmt w:val="bullet"/>
      <w:lvlText w:val="-"/>
      <w:lvlJc w:val="left"/>
      <w:pPr>
        <w:ind w:left="720" w:hanging="360"/>
      </w:pPr>
      <w:rPr>
        <w:rFonts w:ascii="Open Sans" w:eastAsiaTheme="minorHAnsi" w:hAnsi="Open Sans" w:cs="Open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9522F0E"/>
    <w:multiLevelType w:val="hybridMultilevel"/>
    <w:tmpl w:val="9092C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E777D"/>
    <w:multiLevelType w:val="hybridMultilevel"/>
    <w:tmpl w:val="D5D2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009A4"/>
    <w:multiLevelType w:val="hybridMultilevel"/>
    <w:tmpl w:val="504E1C16"/>
    <w:lvl w:ilvl="0" w:tplc="A0429E46">
      <w:start w:val="3001"/>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midt Michael">
    <w15:presenceInfo w15:providerId="AD" w15:userId="S::michael.schmidt@dvbern.ch::3f5a11a7-2872-4aa6-97ea-525e2e28b2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intPostScriptOverText/>
  <w:printFormsData/>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56"/>
    <w:rsid w:val="00012B5A"/>
    <w:rsid w:val="000200C7"/>
    <w:rsid w:val="0003575B"/>
    <w:rsid w:val="00041B35"/>
    <w:rsid w:val="00041CF0"/>
    <w:rsid w:val="00046643"/>
    <w:rsid w:val="00051C72"/>
    <w:rsid w:val="00072A2A"/>
    <w:rsid w:val="000739F2"/>
    <w:rsid w:val="000A12F8"/>
    <w:rsid w:val="000C3E81"/>
    <w:rsid w:val="000D645F"/>
    <w:rsid w:val="000E3445"/>
    <w:rsid w:val="000E4631"/>
    <w:rsid w:val="000F0220"/>
    <w:rsid w:val="000F5D43"/>
    <w:rsid w:val="000F6E31"/>
    <w:rsid w:val="00102C33"/>
    <w:rsid w:val="001363BF"/>
    <w:rsid w:val="00144EE7"/>
    <w:rsid w:val="00160EE8"/>
    <w:rsid w:val="001A0F31"/>
    <w:rsid w:val="001A1917"/>
    <w:rsid w:val="001A2375"/>
    <w:rsid w:val="001B709A"/>
    <w:rsid w:val="001F057D"/>
    <w:rsid w:val="001F0649"/>
    <w:rsid w:val="00220297"/>
    <w:rsid w:val="0022400E"/>
    <w:rsid w:val="00231BA1"/>
    <w:rsid w:val="00270C87"/>
    <w:rsid w:val="00275DED"/>
    <w:rsid w:val="002840D9"/>
    <w:rsid w:val="00284BE2"/>
    <w:rsid w:val="002A0B36"/>
    <w:rsid w:val="002A0C39"/>
    <w:rsid w:val="002A0D01"/>
    <w:rsid w:val="002B6F08"/>
    <w:rsid w:val="002E20A8"/>
    <w:rsid w:val="002E3259"/>
    <w:rsid w:val="002E7032"/>
    <w:rsid w:val="002F2BF4"/>
    <w:rsid w:val="00316AC2"/>
    <w:rsid w:val="00316F89"/>
    <w:rsid w:val="00321127"/>
    <w:rsid w:val="00321E4C"/>
    <w:rsid w:val="00325C52"/>
    <w:rsid w:val="00326F4B"/>
    <w:rsid w:val="003339D6"/>
    <w:rsid w:val="00351797"/>
    <w:rsid w:val="003728B4"/>
    <w:rsid w:val="00373FC7"/>
    <w:rsid w:val="003B65CB"/>
    <w:rsid w:val="003B72A9"/>
    <w:rsid w:val="003C6610"/>
    <w:rsid w:val="003C76C5"/>
    <w:rsid w:val="003E1F0C"/>
    <w:rsid w:val="00421AD8"/>
    <w:rsid w:val="00431656"/>
    <w:rsid w:val="00441253"/>
    <w:rsid w:val="00482DFC"/>
    <w:rsid w:val="004A149F"/>
    <w:rsid w:val="004C08B5"/>
    <w:rsid w:val="004D2BE8"/>
    <w:rsid w:val="004D3103"/>
    <w:rsid w:val="004F0BC7"/>
    <w:rsid w:val="004F7B8A"/>
    <w:rsid w:val="00501364"/>
    <w:rsid w:val="00506782"/>
    <w:rsid w:val="0050766E"/>
    <w:rsid w:val="005100E5"/>
    <w:rsid w:val="005315C4"/>
    <w:rsid w:val="0053499C"/>
    <w:rsid w:val="005411F5"/>
    <w:rsid w:val="00553500"/>
    <w:rsid w:val="005559F5"/>
    <w:rsid w:val="00561C41"/>
    <w:rsid w:val="00593803"/>
    <w:rsid w:val="005E2784"/>
    <w:rsid w:val="005E56D6"/>
    <w:rsid w:val="005E6D1D"/>
    <w:rsid w:val="00602480"/>
    <w:rsid w:val="006037B4"/>
    <w:rsid w:val="00615427"/>
    <w:rsid w:val="00620025"/>
    <w:rsid w:val="00630A62"/>
    <w:rsid w:val="00635EC0"/>
    <w:rsid w:val="00637DFB"/>
    <w:rsid w:val="00650C86"/>
    <w:rsid w:val="00656C50"/>
    <w:rsid w:val="006903F6"/>
    <w:rsid w:val="006946DA"/>
    <w:rsid w:val="00695B81"/>
    <w:rsid w:val="006B41B0"/>
    <w:rsid w:val="006D5443"/>
    <w:rsid w:val="006E180D"/>
    <w:rsid w:val="006E2AAC"/>
    <w:rsid w:val="006F1F34"/>
    <w:rsid w:val="007379D4"/>
    <w:rsid w:val="007B0D1A"/>
    <w:rsid w:val="007F0402"/>
    <w:rsid w:val="00806961"/>
    <w:rsid w:val="00811140"/>
    <w:rsid w:val="00815A03"/>
    <w:rsid w:val="00827C30"/>
    <w:rsid w:val="00837FD9"/>
    <w:rsid w:val="00840DA0"/>
    <w:rsid w:val="0084148E"/>
    <w:rsid w:val="00852EBE"/>
    <w:rsid w:val="00852EC6"/>
    <w:rsid w:val="00860DD1"/>
    <w:rsid w:val="00870CA9"/>
    <w:rsid w:val="00875D93"/>
    <w:rsid w:val="00882130"/>
    <w:rsid w:val="00892A06"/>
    <w:rsid w:val="0089464A"/>
    <w:rsid w:val="00897DA0"/>
    <w:rsid w:val="008B4AD3"/>
    <w:rsid w:val="008C2702"/>
    <w:rsid w:val="008C66E2"/>
    <w:rsid w:val="008D79E2"/>
    <w:rsid w:val="008E6A8B"/>
    <w:rsid w:val="008F0467"/>
    <w:rsid w:val="00911EE5"/>
    <w:rsid w:val="009157C8"/>
    <w:rsid w:val="00923FF0"/>
    <w:rsid w:val="00927925"/>
    <w:rsid w:val="00936441"/>
    <w:rsid w:val="00946581"/>
    <w:rsid w:val="00951ACA"/>
    <w:rsid w:val="00955BE0"/>
    <w:rsid w:val="0096690C"/>
    <w:rsid w:val="009A08D7"/>
    <w:rsid w:val="009B35AD"/>
    <w:rsid w:val="009B6583"/>
    <w:rsid w:val="009D00F2"/>
    <w:rsid w:val="009F6A37"/>
    <w:rsid w:val="00A0547A"/>
    <w:rsid w:val="00A137BB"/>
    <w:rsid w:val="00A334A9"/>
    <w:rsid w:val="00A816B5"/>
    <w:rsid w:val="00A82563"/>
    <w:rsid w:val="00AC5ACC"/>
    <w:rsid w:val="00B0540F"/>
    <w:rsid w:val="00B127CE"/>
    <w:rsid w:val="00B17B7A"/>
    <w:rsid w:val="00B23E1F"/>
    <w:rsid w:val="00B35782"/>
    <w:rsid w:val="00B43938"/>
    <w:rsid w:val="00B5245D"/>
    <w:rsid w:val="00B57B88"/>
    <w:rsid w:val="00B64356"/>
    <w:rsid w:val="00B9640B"/>
    <w:rsid w:val="00BB09BA"/>
    <w:rsid w:val="00BB78B9"/>
    <w:rsid w:val="00BC71B6"/>
    <w:rsid w:val="00C11ACF"/>
    <w:rsid w:val="00C1283C"/>
    <w:rsid w:val="00C33DC8"/>
    <w:rsid w:val="00C4543F"/>
    <w:rsid w:val="00C5656D"/>
    <w:rsid w:val="00C64378"/>
    <w:rsid w:val="00C85559"/>
    <w:rsid w:val="00C93DF1"/>
    <w:rsid w:val="00C970D9"/>
    <w:rsid w:val="00CA147A"/>
    <w:rsid w:val="00CA5794"/>
    <w:rsid w:val="00CB0574"/>
    <w:rsid w:val="00CC7969"/>
    <w:rsid w:val="00CD1FE9"/>
    <w:rsid w:val="00CD3AF7"/>
    <w:rsid w:val="00CD4329"/>
    <w:rsid w:val="00CE0C09"/>
    <w:rsid w:val="00CE4068"/>
    <w:rsid w:val="00CF1513"/>
    <w:rsid w:val="00D03614"/>
    <w:rsid w:val="00D0492E"/>
    <w:rsid w:val="00D61BEC"/>
    <w:rsid w:val="00D747FF"/>
    <w:rsid w:val="00D771B6"/>
    <w:rsid w:val="00D84ED9"/>
    <w:rsid w:val="00D876E3"/>
    <w:rsid w:val="00DA7B9D"/>
    <w:rsid w:val="00DD5EA2"/>
    <w:rsid w:val="00E04DD5"/>
    <w:rsid w:val="00E07861"/>
    <w:rsid w:val="00E17A74"/>
    <w:rsid w:val="00E27867"/>
    <w:rsid w:val="00E61832"/>
    <w:rsid w:val="00E632FC"/>
    <w:rsid w:val="00E63397"/>
    <w:rsid w:val="00E9182A"/>
    <w:rsid w:val="00EA064E"/>
    <w:rsid w:val="00EA1D60"/>
    <w:rsid w:val="00EA3368"/>
    <w:rsid w:val="00EB15F8"/>
    <w:rsid w:val="00EC79A1"/>
    <w:rsid w:val="00ED6F4B"/>
    <w:rsid w:val="00F0250B"/>
    <w:rsid w:val="00F105E0"/>
    <w:rsid w:val="00F12C97"/>
    <w:rsid w:val="00F147AF"/>
    <w:rsid w:val="00F200AD"/>
    <w:rsid w:val="00F25A6A"/>
    <w:rsid w:val="00F5595C"/>
    <w:rsid w:val="00F6023E"/>
    <w:rsid w:val="00F66DF3"/>
    <w:rsid w:val="00F86DD7"/>
    <w:rsid w:val="00FA74C0"/>
    <w:rsid w:val="00FA7B29"/>
    <w:rsid w:val="00FB36F9"/>
    <w:rsid w:val="00FD5BDE"/>
    <w:rsid w:val="00FF1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353E9"/>
  <w15:chartTrackingRefBased/>
  <w15:docId w15:val="{D6A96782-9BAD-AE4B-B5BC-F2187C17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5CB"/>
    <w:pPr>
      <w:spacing w:after="240"/>
    </w:pPr>
    <w:rPr>
      <w:rFonts w:ascii="Open Sans" w:hAnsi="Open Sans" w:cs="Times New Roman (Body CS)"/>
      <w:spacing w:val="10"/>
      <w:lang w:val="de-CH"/>
    </w:rPr>
  </w:style>
  <w:style w:type="paragraph" w:styleId="Heading1">
    <w:name w:val="heading 1"/>
    <w:basedOn w:val="Normal"/>
    <w:next w:val="Normal"/>
    <w:link w:val="Heading1Char"/>
    <w:autoRedefine/>
    <w:uiPriority w:val="9"/>
    <w:qFormat/>
    <w:rsid w:val="00F105E0"/>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421AD8"/>
    <w:pPr>
      <w:keepNext/>
      <w:keepLines/>
      <w:spacing w:before="40"/>
      <w:outlineLvl w:val="1"/>
    </w:pPr>
    <w:rPr>
      <w:rFonts w:eastAsiaTheme="majorEastAsia" w:cs="Times New Roman (Headings CS)"/>
      <w:color w:val="000000" w:themeColor="text1"/>
      <w:spacing w:val="15"/>
      <w:sz w:val="28"/>
      <w:szCs w:val="26"/>
    </w:rPr>
  </w:style>
  <w:style w:type="paragraph" w:styleId="Heading3">
    <w:name w:val="heading 3"/>
    <w:basedOn w:val="Normal"/>
    <w:next w:val="Normal"/>
    <w:link w:val="Heading3Char"/>
    <w:autoRedefine/>
    <w:uiPriority w:val="9"/>
    <w:unhideWhenUsed/>
    <w:qFormat/>
    <w:rsid w:val="008C66E2"/>
    <w:pPr>
      <w:keepNext/>
      <w:keepLines/>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unhideWhenUsed/>
    <w:qFormat/>
    <w:rsid w:val="008C66E2"/>
    <w:pPr>
      <w:keepNext/>
      <w:keepLines/>
      <w:spacing w:before="40"/>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CB0574"/>
    <w:pPr>
      <w:keepNext/>
      <w:keepLines/>
      <w:spacing w:before="40"/>
      <w:outlineLvl w:val="4"/>
    </w:pPr>
    <w:rPr>
      <w:rFonts w:ascii="Open Sans Light" w:eastAsiaTheme="majorEastAsia" w:hAnsi="Open Sans Light" w:cstheme="majorBidi"/>
      <w:color w:val="D50025"/>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F1324"/>
    <w:pPr>
      <w:jc w:val="center"/>
    </w:pPr>
    <w:rPr>
      <w:rFonts w:ascii="Open Sans" w:hAnsi="Open Sans" w:cs="Times New Roman (Body CS)"/>
      <w:noProof/>
      <w:spacing w:val="10"/>
      <w:lang w:val="de-CH"/>
    </w:rPr>
  </w:style>
  <w:style w:type="character" w:customStyle="1" w:styleId="Heading1Char">
    <w:name w:val="Heading 1 Char"/>
    <w:basedOn w:val="DefaultParagraphFont"/>
    <w:link w:val="Heading1"/>
    <w:uiPriority w:val="9"/>
    <w:rsid w:val="00F105E0"/>
    <w:rPr>
      <w:rFonts w:ascii="Open Sans" w:eastAsiaTheme="majorEastAsia" w:hAnsi="Open Sans" w:cstheme="majorBidi"/>
      <w:b/>
      <w:color w:val="000000" w:themeColor="text1"/>
      <w:spacing w:val="10"/>
      <w:sz w:val="32"/>
      <w:szCs w:val="32"/>
      <w:lang w:val="de-CH"/>
    </w:rPr>
  </w:style>
  <w:style w:type="character" w:customStyle="1" w:styleId="Heading2Char">
    <w:name w:val="Heading 2 Char"/>
    <w:basedOn w:val="DefaultParagraphFont"/>
    <w:link w:val="Heading2"/>
    <w:uiPriority w:val="9"/>
    <w:rsid w:val="00421AD8"/>
    <w:rPr>
      <w:rFonts w:ascii="Open Sans" w:eastAsiaTheme="majorEastAsia" w:hAnsi="Open Sans" w:cs="Times New Roman (Headings CS)"/>
      <w:color w:val="000000" w:themeColor="text1"/>
      <w:spacing w:val="15"/>
      <w:sz w:val="28"/>
      <w:szCs w:val="26"/>
      <w:lang w:val="de-CH"/>
    </w:rPr>
  </w:style>
  <w:style w:type="character" w:customStyle="1" w:styleId="Heading3Char">
    <w:name w:val="Heading 3 Char"/>
    <w:basedOn w:val="DefaultParagraphFont"/>
    <w:link w:val="Heading3"/>
    <w:uiPriority w:val="9"/>
    <w:rsid w:val="008C66E2"/>
    <w:rPr>
      <w:rFonts w:asciiTheme="majorHAnsi" w:eastAsiaTheme="majorEastAsia" w:hAnsiTheme="majorHAnsi" w:cstheme="majorBidi"/>
      <w:color w:val="000000" w:themeColor="text1"/>
      <w:spacing w:val="10"/>
    </w:rPr>
  </w:style>
  <w:style w:type="character" w:customStyle="1" w:styleId="Heading4Char">
    <w:name w:val="Heading 4 Char"/>
    <w:basedOn w:val="DefaultParagraphFont"/>
    <w:link w:val="Heading4"/>
    <w:uiPriority w:val="9"/>
    <w:rsid w:val="008C66E2"/>
    <w:rPr>
      <w:rFonts w:ascii="Open Sans" w:eastAsiaTheme="majorEastAsia" w:hAnsi="Open Sans" w:cstheme="majorBidi"/>
      <w:i/>
      <w:iCs/>
      <w:color w:val="000000" w:themeColor="text1"/>
      <w:spacing w:val="10"/>
    </w:rPr>
  </w:style>
  <w:style w:type="character" w:customStyle="1" w:styleId="Heading5Char">
    <w:name w:val="Heading 5 Char"/>
    <w:basedOn w:val="DefaultParagraphFont"/>
    <w:link w:val="Heading5"/>
    <w:uiPriority w:val="9"/>
    <w:rsid w:val="00CB0574"/>
    <w:rPr>
      <w:rFonts w:ascii="Open Sans Light" w:eastAsiaTheme="majorEastAsia" w:hAnsi="Open Sans Light" w:cstheme="majorBidi"/>
      <w:color w:val="D50025"/>
      <w:sz w:val="20"/>
    </w:rPr>
  </w:style>
  <w:style w:type="paragraph" w:styleId="Title">
    <w:name w:val="Title"/>
    <w:basedOn w:val="Normal"/>
    <w:next w:val="Normal"/>
    <w:link w:val="TitleChar"/>
    <w:autoRedefine/>
    <w:uiPriority w:val="10"/>
    <w:qFormat/>
    <w:rsid w:val="002E3259"/>
    <w:pPr>
      <w:pBdr>
        <w:top w:val="single" w:sz="8" w:space="10" w:color="D50025"/>
        <w:left w:val="single" w:sz="8" w:space="4" w:color="D50025"/>
        <w:bottom w:val="single" w:sz="8" w:space="10" w:color="D50025"/>
        <w:right w:val="single" w:sz="8" w:space="4" w:color="D50025"/>
      </w:pBdr>
      <w:shd w:val="solid" w:color="D50025" w:fill="D50025"/>
      <w:spacing w:before="360" w:after="360"/>
      <w:contextualSpacing/>
      <w:jc w:val="center"/>
      <w:outlineLvl w:val="1"/>
    </w:pPr>
    <w:rPr>
      <w:rFonts w:eastAsiaTheme="majorEastAsia" w:cs="Times New Roman (Headings CS)"/>
      <w:b/>
      <w:caps/>
      <w:color w:val="FFFFFF" w:themeColor="background1"/>
      <w:spacing w:val="20"/>
      <w:kern w:val="28"/>
      <w:sz w:val="36"/>
      <w:szCs w:val="56"/>
    </w:rPr>
  </w:style>
  <w:style w:type="character" w:customStyle="1" w:styleId="TitleChar">
    <w:name w:val="Title Char"/>
    <w:basedOn w:val="DefaultParagraphFont"/>
    <w:link w:val="Title"/>
    <w:uiPriority w:val="10"/>
    <w:rsid w:val="002E3259"/>
    <w:rPr>
      <w:rFonts w:ascii="Open Sans" w:eastAsiaTheme="majorEastAsia" w:hAnsi="Open Sans" w:cs="Times New Roman (Headings CS)"/>
      <w:b/>
      <w:caps/>
      <w:color w:val="FFFFFF" w:themeColor="background1"/>
      <w:spacing w:val="20"/>
      <w:kern w:val="28"/>
      <w:sz w:val="36"/>
      <w:szCs w:val="56"/>
      <w:shd w:val="solid" w:color="D50025" w:fill="D50025"/>
      <w:lang w:val="de-CH"/>
    </w:rPr>
  </w:style>
  <w:style w:type="paragraph" w:styleId="Header">
    <w:name w:val="header"/>
    <w:basedOn w:val="Normal"/>
    <w:link w:val="HeaderChar"/>
    <w:uiPriority w:val="99"/>
    <w:unhideWhenUsed/>
    <w:rsid w:val="003B65CB"/>
    <w:pPr>
      <w:tabs>
        <w:tab w:val="center" w:pos="4680"/>
        <w:tab w:val="right" w:pos="9360"/>
      </w:tabs>
    </w:pPr>
  </w:style>
  <w:style w:type="character" w:customStyle="1" w:styleId="HeaderChar">
    <w:name w:val="Header Char"/>
    <w:basedOn w:val="DefaultParagraphFont"/>
    <w:link w:val="Header"/>
    <w:uiPriority w:val="99"/>
    <w:rsid w:val="003B65CB"/>
    <w:rPr>
      <w:rFonts w:ascii="Open Sans" w:hAnsi="Open Sans"/>
    </w:rPr>
  </w:style>
  <w:style w:type="paragraph" w:styleId="Footer">
    <w:name w:val="footer"/>
    <w:basedOn w:val="Normal"/>
    <w:link w:val="FooterChar"/>
    <w:uiPriority w:val="99"/>
    <w:unhideWhenUsed/>
    <w:rsid w:val="003B65CB"/>
    <w:pPr>
      <w:tabs>
        <w:tab w:val="center" w:pos="4680"/>
        <w:tab w:val="right" w:pos="9360"/>
      </w:tabs>
    </w:pPr>
  </w:style>
  <w:style w:type="character" w:customStyle="1" w:styleId="FooterChar">
    <w:name w:val="Footer Char"/>
    <w:basedOn w:val="DefaultParagraphFont"/>
    <w:link w:val="Footer"/>
    <w:uiPriority w:val="99"/>
    <w:rsid w:val="003B65CB"/>
    <w:rPr>
      <w:rFonts w:ascii="Open Sans" w:hAnsi="Open Sans"/>
    </w:rPr>
  </w:style>
  <w:style w:type="character" w:styleId="PageNumber">
    <w:name w:val="page number"/>
    <w:basedOn w:val="DefaultParagraphFont"/>
    <w:uiPriority w:val="99"/>
    <w:semiHidden/>
    <w:unhideWhenUsed/>
    <w:rsid w:val="00852EBE"/>
  </w:style>
  <w:style w:type="character" w:styleId="Hyperlink">
    <w:name w:val="Hyperlink"/>
    <w:basedOn w:val="DefaultParagraphFont"/>
    <w:uiPriority w:val="99"/>
    <w:unhideWhenUsed/>
    <w:rsid w:val="007379D4"/>
    <w:rPr>
      <w:color w:val="0563C1" w:themeColor="hyperlink"/>
      <w:u w:val="single"/>
    </w:rPr>
  </w:style>
  <w:style w:type="character" w:styleId="UnresolvedMention">
    <w:name w:val="Unresolved Mention"/>
    <w:basedOn w:val="DefaultParagraphFont"/>
    <w:uiPriority w:val="99"/>
    <w:semiHidden/>
    <w:unhideWhenUsed/>
    <w:rsid w:val="007379D4"/>
    <w:rPr>
      <w:color w:val="605E5C"/>
      <w:shd w:val="clear" w:color="auto" w:fill="E1DFDD"/>
    </w:rPr>
  </w:style>
  <w:style w:type="table" w:styleId="TableGrid">
    <w:name w:val="Table Grid"/>
    <w:basedOn w:val="TableNormal"/>
    <w:uiPriority w:val="39"/>
    <w:rsid w:val="005E5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5245D"/>
    <w:rPr>
      <w:color w:val="954F72" w:themeColor="followedHyperlink"/>
      <w:u w:val="single"/>
    </w:rPr>
  </w:style>
  <w:style w:type="paragraph" w:styleId="BalloonText">
    <w:name w:val="Balloon Text"/>
    <w:basedOn w:val="Normal"/>
    <w:link w:val="BalloonTextChar"/>
    <w:uiPriority w:val="99"/>
    <w:semiHidden/>
    <w:unhideWhenUsed/>
    <w:rsid w:val="00EB15F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15F8"/>
    <w:rPr>
      <w:rFonts w:ascii="Times New Roman" w:hAnsi="Times New Roman" w:cs="Times New Roman"/>
      <w:spacing w:val="10"/>
      <w:sz w:val="18"/>
      <w:szCs w:val="18"/>
    </w:rPr>
  </w:style>
  <w:style w:type="character" w:styleId="CommentReference">
    <w:name w:val="annotation reference"/>
    <w:basedOn w:val="DefaultParagraphFont"/>
    <w:uiPriority w:val="99"/>
    <w:semiHidden/>
    <w:unhideWhenUsed/>
    <w:rsid w:val="006903F6"/>
    <w:rPr>
      <w:sz w:val="16"/>
      <w:szCs w:val="16"/>
    </w:rPr>
  </w:style>
  <w:style w:type="paragraph" w:styleId="CommentText">
    <w:name w:val="annotation text"/>
    <w:basedOn w:val="Normal"/>
    <w:link w:val="CommentTextChar"/>
    <w:uiPriority w:val="99"/>
    <w:semiHidden/>
    <w:unhideWhenUsed/>
    <w:rsid w:val="006903F6"/>
    <w:rPr>
      <w:sz w:val="20"/>
      <w:szCs w:val="20"/>
    </w:rPr>
  </w:style>
  <w:style w:type="character" w:customStyle="1" w:styleId="CommentTextChar">
    <w:name w:val="Comment Text Char"/>
    <w:basedOn w:val="DefaultParagraphFont"/>
    <w:link w:val="CommentText"/>
    <w:uiPriority w:val="99"/>
    <w:semiHidden/>
    <w:rsid w:val="006903F6"/>
    <w:rPr>
      <w:rFonts w:ascii="Open Sans" w:hAnsi="Open Sans" w:cs="Times New Roman (Body CS)"/>
      <w:spacing w:val="10"/>
      <w:sz w:val="20"/>
      <w:szCs w:val="20"/>
    </w:rPr>
  </w:style>
  <w:style w:type="paragraph" w:styleId="CommentSubject">
    <w:name w:val="annotation subject"/>
    <w:basedOn w:val="CommentText"/>
    <w:next w:val="CommentText"/>
    <w:link w:val="CommentSubjectChar"/>
    <w:uiPriority w:val="99"/>
    <w:semiHidden/>
    <w:unhideWhenUsed/>
    <w:rsid w:val="006903F6"/>
    <w:rPr>
      <w:b/>
      <w:bCs/>
    </w:rPr>
  </w:style>
  <w:style w:type="character" w:customStyle="1" w:styleId="CommentSubjectChar">
    <w:name w:val="Comment Subject Char"/>
    <w:basedOn w:val="CommentTextChar"/>
    <w:link w:val="CommentSubject"/>
    <w:uiPriority w:val="99"/>
    <w:semiHidden/>
    <w:rsid w:val="006903F6"/>
    <w:rPr>
      <w:rFonts w:ascii="Open Sans" w:hAnsi="Open Sans" w:cs="Times New Roman (Body CS)"/>
      <w:b/>
      <w:bCs/>
      <w:spacing w:val="10"/>
      <w:sz w:val="20"/>
      <w:szCs w:val="20"/>
    </w:rPr>
  </w:style>
  <w:style w:type="paragraph" w:styleId="ListParagraph">
    <w:name w:val="List Paragraph"/>
    <w:basedOn w:val="Normal"/>
    <w:uiPriority w:val="34"/>
    <w:qFormat/>
    <w:rsid w:val="000E4631"/>
    <w:pPr>
      <w:ind w:left="720"/>
      <w:contextualSpacing/>
    </w:pPr>
  </w:style>
  <w:style w:type="paragraph" w:styleId="Revision">
    <w:name w:val="Revision"/>
    <w:hidden/>
    <w:uiPriority w:val="99"/>
    <w:semiHidden/>
    <w:rsid w:val="00ED6F4B"/>
    <w:rPr>
      <w:rFonts w:ascii="Open Sans" w:hAnsi="Open Sans" w:cs="Times New Roman (Body CS)"/>
      <w:spacing w:val="1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uat-kibon.dvbern.ch/web/"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at.kibon.ch" TargetMode="External"/><Relationship Id="rId7" Type="http://schemas.openxmlformats.org/officeDocument/2006/relationships/endnotes" Target="endnotes.xml"/><Relationship Id="rId12" Type="http://schemas.openxmlformats.org/officeDocument/2006/relationships/hyperlink" Target="https://www.kibon.ch" TargetMode="External"/><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ibon.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svg"/><Relationship Id="rId22" Type="http://schemas.openxmlformats.org/officeDocument/2006/relationships/hyperlink" Target="mailto:support@kibon.ch" TargetMode="External"/><Relationship Id="rId27"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15/lm63rhk94xb34xvjzygqngw80000gn/T/com.microsoft.Outlook/Outlook%20Temp/kiBon-Schulung%20Gemein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715B3-E263-6D48-87CB-492564456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kiBon-Schulung Gemeinde.dotx</Template>
  <TotalTime>3</TotalTime>
  <Pages>18</Pages>
  <Words>2647</Words>
  <Characters>15091</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Schmidt Michael</cp:lastModifiedBy>
  <cp:revision>4</cp:revision>
  <cp:lastPrinted>2019-04-17T14:19:00Z</cp:lastPrinted>
  <dcterms:created xsi:type="dcterms:W3CDTF">2019-04-17T14:19:00Z</dcterms:created>
  <dcterms:modified xsi:type="dcterms:W3CDTF">2019-04-17T14:50:00Z</dcterms:modified>
</cp:coreProperties>
</file>